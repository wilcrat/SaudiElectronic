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3C16" w14:textId="77777777" w:rsidR="00675688" w:rsidRDefault="009B0716">
      <w:r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0" wp14:anchorId="31BDEDF3" wp14:editId="5E5E5818">
                <wp:simplePos x="0" y="0"/>
                <wp:positionH relativeFrom="page">
                  <wp:posOffset>460375</wp:posOffset>
                </wp:positionH>
                <wp:positionV relativeFrom="margin">
                  <wp:posOffset>1146175</wp:posOffset>
                </wp:positionV>
                <wp:extent cx="6858000" cy="2091690"/>
                <wp:effectExtent l="0" t="0" r="0" b="3810"/>
                <wp:wrapNone/>
                <wp:docPr id="14" name="Text Box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69530345"/>
                              <w:placeholder>
                                <w:docPart w:val="B491ECBAB2F14EFFBE49B74776B760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0F749FA" w14:textId="1E9F51DF" w:rsidR="00496101" w:rsidRPr="003C4083" w:rsidRDefault="00C54290" w:rsidP="00E15976">
                                <w:pPr>
                                  <w:pStyle w:val="Title"/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Project</w:t>
                                </w:r>
                              </w:p>
                            </w:sdtContent>
                          </w:sdt>
                          <w:p w14:paraId="29DD9B11" w14:textId="2B826B11" w:rsidR="00496101" w:rsidRPr="00517329" w:rsidRDefault="00262FF1" w:rsidP="009D7CF0">
                            <w:pPr>
                              <w:pStyle w:val="Subtitle"/>
                              <w:ind w:left="709" w:right="720"/>
                              <w:jc w:val="center"/>
                              <w:rPr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caps w:val="0"/>
                                  <w:color w:val="0070C0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Subtitle"/>
                                <w:tag w:val=""/>
                                <w:id w:val="-2055537761"/>
                                <w:placeholder>
                                  <w:docPart w:val="ABA4E856757C43F09EB4041128DDA0A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669FD" w:rsidRPr="00D669FD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Deadline: Wednesday </w:t>
                                </w:r>
                                <w:r w:rsidR="002D66A4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15</w:t>
                                </w:r>
                                <w:r w:rsidR="00D669FD" w:rsidRPr="00D669FD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/1</w:t>
                                </w:r>
                                <w:r w:rsidR="002D66A4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D669FD" w:rsidRPr="00D669FD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/202</w:t>
                                </w:r>
                                <w:r w:rsidR="002D66A4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D669FD" w:rsidRPr="00D669FD">
                                  <w:rPr>
                                    <w:b w:val="0"/>
                                    <w:caps w:val="0"/>
                                    <w:color w:val="0070C0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@ 23:59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24"/>
                              </w:rPr>
                              <w:alias w:val="Quote or Abstract"/>
                              <w:tag w:val="Quote or Abstract"/>
                              <w:id w:val="-247963122"/>
                              <w:placeholder>
                                <w:docPart w:val="BF71855941A1427E8373CCD94C73EBF2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3592AB34" w14:textId="4C6D8650" w:rsidR="00496101" w:rsidRPr="00517329" w:rsidRDefault="00517329" w:rsidP="00517329">
                                <w:pPr>
                                  <w:pStyle w:val="Abstract"/>
                                  <w:spacing w:after="60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</w:pP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 xml:space="preserve">[Total Mark for this Assignment is </w:t>
                                </w:r>
                                <w:r w:rsidR="00C54290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10</w:t>
                                </w: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56BEA891" w14:textId="77777777" w:rsidR="004B7324" w:rsidRDefault="004B732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DEDF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alt="Report title" style="position:absolute;margin-left:36.25pt;margin-top:90.25pt;width:540pt;height:164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" o:allowoverlap="f" filled="f" stroked="f">
                <v:textbox inset="0,0,0,0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Title"/>
                        <w:tag w:val=""/>
                        <w:id w:val="669530345"/>
                        <w:placeholder>
                          <w:docPart w:val="B491ECBAB2F14EFFBE49B74776B760F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0F749FA" w14:textId="1E9F51DF" w:rsidR="00496101" w:rsidRPr="003C4083" w:rsidRDefault="00C54290" w:rsidP="00E15976">
                          <w:pPr>
                            <w:pStyle w:val="Title"/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Project</w:t>
                          </w:r>
                        </w:p>
                      </w:sdtContent>
                    </w:sdt>
                    <w:p w14:paraId="29DD9B11" w14:textId="2B826B11" w:rsidR="00496101" w:rsidRPr="00517329" w:rsidRDefault="00892B9A" w:rsidP="009D7CF0">
                      <w:pPr>
                        <w:pStyle w:val="Subtitle"/>
                        <w:ind w:left="709" w:right="720"/>
                        <w:jc w:val="center"/>
                        <w:rPr>
                          <w:color w:val="0070C0"/>
                        </w:rPr>
                      </w:pPr>
                      <w:sdt>
                        <w:sdtPr>
                          <w:rPr>
                            <w:b w:val="0"/>
                            <w:caps w:val="0"/>
                            <w:color w:val="0070C0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Subtitle"/>
                          <w:tag w:val=""/>
                          <w:id w:val="-2055537761"/>
                          <w:placeholder>
                            <w:docPart w:val="ABA4E856757C43F09EB4041128DDA0A9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669FD" w:rsidRPr="00D669FD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Deadline: Wednesday </w:t>
                          </w:r>
                          <w:r w:rsidR="002D66A4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15</w:t>
                          </w:r>
                          <w:r w:rsidR="00D669FD" w:rsidRPr="00D669FD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/1</w:t>
                          </w:r>
                          <w:r w:rsidR="002D66A4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D669FD" w:rsidRPr="00D669FD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/202</w:t>
                          </w:r>
                          <w:r w:rsidR="002D66A4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D669FD" w:rsidRPr="00D669FD">
                            <w:rPr>
                              <w:b w:val="0"/>
                              <w:caps w:val="0"/>
                              <w:color w:val="0070C0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@ 23:59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000000" w:themeColor="text1"/>
                          <w:sz w:val="36"/>
                          <w:szCs w:val="24"/>
                        </w:rPr>
                        <w:alias w:val="Quote or Abstract"/>
                        <w:tag w:val="Quote or Abstract"/>
                        <w:id w:val="-247963122"/>
                        <w:placeholder>
                          <w:docPart w:val="BF71855941A1427E8373CCD94C73EBF2"/>
                        </w:placeholder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3592AB34" w14:textId="4C6D8650" w:rsidR="00496101" w:rsidRPr="00517329" w:rsidRDefault="00517329" w:rsidP="00517329">
                          <w:pPr>
                            <w:pStyle w:val="Abstract"/>
                            <w:spacing w:after="60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</w:pP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 xml:space="preserve">[Total Mark for this Assignment is </w:t>
                          </w:r>
                          <w:r w:rsidR="00C54290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10</w:t>
                          </w: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]</w:t>
                          </w:r>
                        </w:p>
                      </w:sdtContent>
                    </w:sdt>
                    <w:p w14:paraId="56BEA891" w14:textId="77777777" w:rsidR="004B7324" w:rsidRDefault="004B7324"/>
                  </w:txbxContent>
                </v:textbox>
                <w10:wrap anchorx="page" anchory="margin"/>
              </v:shape>
            </w:pict>
          </mc:Fallback>
        </mc:AlternateContent>
      </w:r>
      <w:r w:rsidR="00F05724"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6466823C" wp14:editId="4B9F18C1">
                <wp:simplePos x="0" y="0"/>
                <wp:positionH relativeFrom="page">
                  <wp:posOffset>511810</wp:posOffset>
                </wp:positionH>
                <wp:positionV relativeFrom="paragraph">
                  <wp:posOffset>59055</wp:posOffset>
                </wp:positionV>
                <wp:extent cx="6927215" cy="11118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111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C844" w14:textId="6D18CFD5" w:rsidR="00F05724" w:rsidRPr="00937F04" w:rsidRDefault="00C54290" w:rsidP="00937F04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Web Technologies</w:t>
                            </w:r>
                          </w:p>
                          <w:p w14:paraId="7385C9C4" w14:textId="671E89CF" w:rsidR="00E8497B" w:rsidRPr="000530C6" w:rsidRDefault="00C54290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823C" id="Text Box 2" o:spid="_x0000_s1027" type="#_x0000_t202" style="position:absolute;margin-left:40.3pt;margin-top:4.65pt;width:545.45pt;height:87.55pt;z-index:25167974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" filled="f" stroked="f">
                <v:textbox>
                  <w:txbxContent>
                    <w:p w14:paraId="50EEC844" w14:textId="6D18CFD5" w:rsidR="00F05724" w:rsidRPr="00937F04" w:rsidRDefault="00C54290" w:rsidP="00937F04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Web Technologies</w:t>
                      </w:r>
                    </w:p>
                    <w:p w14:paraId="7385C9C4" w14:textId="671E89CF" w:rsidR="00E8497B" w:rsidRPr="000530C6" w:rsidRDefault="00C54290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IT230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1975434350"/>
        <w:docPartObj>
          <w:docPartGallery w:val="Cover Pages"/>
          <w:docPartUnique/>
        </w:docPartObj>
      </w:sdtPr>
      <w:sdtEndPr/>
      <w:sdtContent>
        <w:p w14:paraId="5BDE174B" w14:textId="77777777" w:rsidR="00496101" w:rsidRDefault="00496101" w:rsidP="00675688"/>
        <w:p w14:paraId="72308976" w14:textId="206578F8" w:rsidR="00496101" w:rsidRDefault="00D669FD" w:rsidP="00D669FD">
          <w:pPr>
            <w:tabs>
              <w:tab w:val="left" w:pos="1818"/>
              <w:tab w:val="center" w:pos="4212"/>
            </w:tabs>
            <w:rPr>
              <w:b/>
              <w:bCs/>
            </w:rPr>
          </w:pPr>
          <w:r>
            <w:tab/>
          </w:r>
          <w:r w:rsidR="0079252A"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CBAAF0B" wp14:editId="2F02D87D">
                    <wp:simplePos x="0" y="0"/>
                    <wp:positionH relativeFrom="page">
                      <wp:posOffset>461645</wp:posOffset>
                    </wp:positionH>
                    <wp:positionV relativeFrom="margin">
                      <wp:posOffset>3044825</wp:posOffset>
                    </wp:positionV>
                    <wp:extent cx="6858000" cy="1384935"/>
                    <wp:effectExtent l="0" t="0" r="0" b="0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384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D2B67" w14:textId="5555759F" w:rsidR="00496101" w:rsidRDefault="00262FF1">
                                <w:pPr>
                                  <w:pStyle w:val="Organization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5858494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1FCA">
                                      <w:t>Student</w:t>
                                    </w:r>
                                    <w:r w:rsidR="00534DA2">
                                      <w:t>s</w:t>
                                    </w:r>
                                    <w:r w:rsidR="001B1FCA">
                                      <w:t xml:space="preserve"> Details:</w:t>
                                    </w:r>
                                    <w:r w:rsidR="00147AB5">
                                      <w:t xml:space="preserve">                                      </w:t>
                                    </w:r>
                                    <w:r w:rsidR="00207FE2">
                                      <w:t xml:space="preserve"> </w:t>
                                    </w:r>
                                    <w:r w:rsidR="00147AB5">
                                      <w:t xml:space="preserve">  CRN: ###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96101" w14:paraId="71E6BD31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43C6F37F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2782A53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16FC8E2B" w14:textId="77777777" w:rsidR="00496101" w:rsidRDefault="00496101"/>
                                  </w:tc>
                                </w:tr>
                                <w:tr w:rsidR="00496101" w14:paraId="399DAD1E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3BF4FC22" w14:textId="5CCC0922" w:rsidR="00496101" w:rsidRDefault="00A24678" w:rsidP="00207FE2">
                                      <w:pPr>
                                        <w:pStyle w:val="Footer"/>
                                        <w:spacing w:line="276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Name:</w:t>
                                      </w:r>
                                      <w:r w:rsidR="00462A92" w:rsidRPr="00A24678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34FCFF8D" w14:textId="4462D18F" w:rsidR="00534DA2" w:rsidRDefault="0079252A" w:rsidP="00207FE2">
                                      <w:pPr>
                                        <w:pStyle w:val="Footer"/>
                                        <w:spacing w:line="276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Name: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###</w:t>
                                      </w:r>
                                      <w:r w:rsidR="00534DA2">
                                        <w:rPr>
                                          <w:sz w:val="28"/>
                                          <w:szCs w:val="28"/>
                                        </w:rPr>
                                        <w:br/>
                                      </w:r>
                                      <w:r w:rsidR="00631E3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Name:</w:t>
                                      </w:r>
                                      <w:r w:rsidR="00631E38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###</w:t>
                                      </w:r>
                                    </w:p>
                                    <w:p w14:paraId="0FD3F083" w14:textId="11D99A7D" w:rsidR="00496101" w:rsidRPr="00A24678" w:rsidRDefault="00496101" w:rsidP="00534DA2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50BE7F38" w14:textId="77777777" w:rsidR="00496101" w:rsidRDefault="00496101" w:rsidP="00E8497B">
                                      <w:pPr>
                                        <w:pStyle w:val="Footer"/>
                                        <w:ind w:left="0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372378F0" w14:textId="643AF1BC" w:rsidR="00496101" w:rsidRDefault="00A24678" w:rsidP="00207FE2">
                                      <w:pPr>
                                        <w:pStyle w:val="Footer"/>
                                        <w:spacing w:line="276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ID: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4458A0D9" w14:textId="723011F3" w:rsidR="0079252A" w:rsidRDefault="0079252A" w:rsidP="00207FE2">
                                      <w:pPr>
                                        <w:pStyle w:val="Footer"/>
                                        <w:spacing w:line="276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ID: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2192840A" w14:textId="77777777" w:rsidR="00631E38" w:rsidRPr="00A24678" w:rsidRDefault="00631E38" w:rsidP="00207FE2">
                                      <w:pPr>
                                        <w:pStyle w:val="Footer"/>
                                        <w:spacing w:line="276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ID: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###</w:t>
                                      </w:r>
                                    </w:p>
                                    <w:p w14:paraId="392D7FF4" w14:textId="77777777" w:rsidR="00631E38" w:rsidRPr="00A24678" w:rsidRDefault="00631E3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66E350BF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  <w:tr w:rsidR="00496101" w14:paraId="275AA6CD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710729CB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3ADB3F0B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080E4ADD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14:paraId="5BBDC7E2" w14:textId="77777777" w:rsidR="00496101" w:rsidRDefault="00496101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BAAF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8" type="#_x0000_t202" alt="contact info" style="position:absolute;margin-left:36.35pt;margin-top:239.75pt;width:540pt;height:109.05pt;z-index:251675648;visibility:visible;mso-wrap-style:square;mso-width-percent:1282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" o:allowoverlap="f" filled="f" stroked="f" strokeweight=".5pt">
                    <v:textbox inset="0,0,0,0">
                      <w:txbxContent>
                        <w:p w14:paraId="758D2B67" w14:textId="5555759F" w:rsidR="00496101" w:rsidRDefault="00262FF1">
                          <w:pPr>
                            <w:pStyle w:val="Organization"/>
                          </w:pPr>
                          <w:sdt>
                            <w:sdtPr>
                              <w:alias w:val="Company"/>
                              <w:tag w:val=""/>
                              <w:id w:val="-5858494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1FCA">
                                <w:t>Student</w:t>
                              </w:r>
                              <w:r w:rsidR="00534DA2">
                                <w:t>s</w:t>
                              </w:r>
                              <w:r w:rsidR="001B1FCA">
                                <w:t xml:space="preserve"> Details:</w:t>
                              </w:r>
                              <w:r w:rsidR="00147AB5">
                                <w:t xml:space="preserve">                                      </w:t>
                              </w:r>
                              <w:r w:rsidR="00207FE2">
                                <w:t xml:space="preserve"> </w:t>
                              </w:r>
                              <w:r w:rsidR="00147AB5">
                                <w:t xml:space="preserve">  CRN: ###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496101" w14:paraId="71E6BD31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43C6F37F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42782A53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16FC8E2B" w14:textId="77777777" w:rsidR="00496101" w:rsidRDefault="00496101"/>
                            </w:tc>
                          </w:tr>
                          <w:tr w:rsidR="00496101" w14:paraId="399DAD1E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3BF4FC22" w14:textId="5CCC0922" w:rsidR="00496101" w:rsidRDefault="00A24678" w:rsidP="00207FE2">
                                <w:pPr>
                                  <w:pStyle w:val="Footer"/>
                                  <w:spacing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 w:rsidR="00462A92" w:rsidRPr="00A2467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34FCFF8D" w14:textId="4462D18F" w:rsidR="00534DA2" w:rsidRDefault="0079252A" w:rsidP="00207FE2">
                                <w:pPr>
                                  <w:pStyle w:val="Footer"/>
                                  <w:spacing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###</w:t>
                                </w:r>
                                <w:r w:rsidR="00534DA2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631E3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 w:rsidR="00631E38">
                                  <w:rPr>
                                    <w:sz w:val="28"/>
                                    <w:szCs w:val="28"/>
                                  </w:rPr>
                                  <w:t xml:space="preserve"> ###</w:t>
                                </w:r>
                              </w:p>
                              <w:p w14:paraId="0FD3F083" w14:textId="11D99A7D" w:rsidR="00496101" w:rsidRPr="00A24678" w:rsidRDefault="00496101" w:rsidP="00534DA2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50BE7F38" w14:textId="77777777" w:rsidR="00496101" w:rsidRDefault="00496101" w:rsidP="00E8497B">
                                <w:pPr>
                                  <w:pStyle w:val="Footer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372378F0" w14:textId="643AF1BC" w:rsidR="00496101" w:rsidRDefault="00A24678" w:rsidP="00207FE2">
                                <w:pPr>
                                  <w:pStyle w:val="Footer"/>
                                  <w:spacing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ID: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4458A0D9" w14:textId="723011F3" w:rsidR="0079252A" w:rsidRDefault="0079252A" w:rsidP="00207FE2">
                                <w:pPr>
                                  <w:pStyle w:val="Footer"/>
                                  <w:spacing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ID: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2192840A" w14:textId="77777777" w:rsidR="00631E38" w:rsidRPr="00A24678" w:rsidRDefault="00631E38" w:rsidP="00207FE2">
                                <w:pPr>
                                  <w:pStyle w:val="Footer"/>
                                  <w:spacing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ID: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###</w:t>
                                </w:r>
                              </w:p>
                              <w:p w14:paraId="392D7FF4" w14:textId="77777777" w:rsidR="00631E38" w:rsidRPr="00A24678" w:rsidRDefault="00631E3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6E350BF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496101" w14:paraId="275AA6CD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710729CB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3ADB3F0B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080E4ADD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14:paraId="5BBDC7E2" w14:textId="77777777" w:rsidR="00496101" w:rsidRDefault="00496101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E51CCE">
            <w:rPr>
              <w:noProof/>
              <w:lang w:eastAsia="en-US"/>
            </w:rPr>
            <mc:AlternateContent>
              <mc:Choice Requires="wpg">
                <w:drawing>
                  <wp:anchor distT="45720" distB="45720" distL="182880" distR="182880" simplePos="0" relativeHeight="251677696" behindDoc="0" locked="0" layoutInCell="1" allowOverlap="1" wp14:anchorId="31857F9A" wp14:editId="6F8FDF08">
                    <wp:simplePos x="0" y="0"/>
                    <wp:positionH relativeFrom="margin">
                      <wp:posOffset>-1299210</wp:posOffset>
                    </wp:positionH>
                    <wp:positionV relativeFrom="margin">
                      <wp:posOffset>4486910</wp:posOffset>
                    </wp:positionV>
                    <wp:extent cx="6581775" cy="3924300"/>
                    <wp:effectExtent l="0" t="0" r="9525" b="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81775" cy="3924300"/>
                              <a:chOff x="0" y="22849"/>
                              <a:chExt cx="3578496" cy="2189576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22849"/>
                                <a:ext cx="3567448" cy="2447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97951E" w14:textId="77777777" w:rsidR="00517329" w:rsidRPr="0058689F" w:rsidRDefault="00517329" w:rsidP="00517329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868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Instructions: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89632"/>
                                <a:ext cx="3578496" cy="1922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389D3" w14:textId="77777777" w:rsidR="002D66A4" w:rsidRPr="002D66A4" w:rsidRDefault="002D66A4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hanging="357"/>
                                    <w:jc w:val="both"/>
                                    <w:rPr>
                                      <w:rFonts w:asciiTheme="majorBidi" w:hAnsiTheme="majorBidi" w:cstheme="majorBidi"/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You must submit two separate copies 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auto"/>
                                    </w:rPr>
                                    <w:t>(one Word file and one PDF file)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using the Assignment Template 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on Blackboard via the allocated folder. These files 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auto"/>
                                    </w:rPr>
                                    <w:t>must not be in compressed format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3D4C6D22" w14:textId="77777777" w:rsidR="00153B1C" w:rsidRPr="00A779D4" w:rsidRDefault="00153B1C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 w:rsidRPr="00A779D4">
                                    <w:rPr>
                                      <w:color w:val="auto"/>
                                    </w:rPr>
                                    <w:t>It is your responsibility to check and make sure that you have uploaded both the correct files.</w:t>
                                  </w:r>
                                </w:p>
                                <w:p w14:paraId="34BA7427" w14:textId="69508625" w:rsidR="0077027A" w:rsidRPr="0077027A" w:rsidRDefault="0077027A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Zero ma</w:t>
                                  </w:r>
                                  <w:r w:rsidR="00402BFC">
                                    <w:rPr>
                                      <w:color w:val="auto"/>
                                    </w:rPr>
                                    <w:t>rk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will be given if you try to bypass the SafeAssi</w:t>
                                  </w:r>
                                  <w:r w:rsidR="008F1BD3">
                                    <w:rPr>
                                      <w:color w:val="auto"/>
                                    </w:rPr>
                                    <w:t>gn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(</w:t>
                                  </w:r>
                                  <w:proofErr w:type="gramStart"/>
                                  <w:r>
                                    <w:rPr>
                                      <w:color w:val="auto"/>
                                    </w:rPr>
                                    <w:t>e.g.</w:t>
                                  </w:r>
                                  <w:proofErr w:type="gramEnd"/>
                                  <w:r>
                                    <w:rPr>
                                      <w:color w:val="auto"/>
                                    </w:rPr>
                                    <w:t xml:space="preserve"> misspell words, remove spaces between word</w:t>
                                  </w:r>
                                  <w:r w:rsidR="00062252">
                                    <w:rPr>
                                      <w:color w:val="auto"/>
                                    </w:rPr>
                                    <w:t>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, hide characters, us</w:t>
                                  </w:r>
                                  <w:r w:rsidR="00153B1C">
                                    <w:rPr>
                                      <w:color w:val="auto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different character set</w:t>
                                  </w:r>
                                  <w:r w:rsidR="00062252">
                                    <w:rPr>
                                      <w:color w:val="auto"/>
                                    </w:rPr>
                                    <w:t>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or language</w:t>
                                  </w:r>
                                  <w:r w:rsidR="00062252">
                                    <w:rPr>
                                      <w:color w:val="auto"/>
                                    </w:rPr>
                                    <w:t>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other than English or any kind of manipulation).</w:t>
                                  </w:r>
                                </w:p>
                                <w:p w14:paraId="3ED5C293" w14:textId="66B5C017" w:rsidR="0058689F" w:rsidRPr="00402BFC" w:rsidRDefault="0058689F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Email submission will not be accepted.</w:t>
                                  </w:r>
                                </w:p>
                                <w:p w14:paraId="299667E8" w14:textId="4712E798" w:rsidR="0058689F" w:rsidRPr="008F1BD3" w:rsidRDefault="0058689F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You are advised to make your work clear and well-presented.</w:t>
                                  </w:r>
                                  <w:r w:rsidR="00675688" w:rsidRPr="0077027A">
                                    <w:rPr>
                                      <w:color w:val="auto"/>
                                    </w:rPr>
                                    <w:t xml:space="preserve"> This includes filling your information on the cover page.</w:t>
                                  </w:r>
                                </w:p>
                                <w:p w14:paraId="5C6B6B91" w14:textId="77777777" w:rsidR="008F1BD3" w:rsidRPr="0077027A" w:rsidRDefault="008F1BD3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You must use this template, failing which will result in zero mark.</w:t>
                                  </w:r>
                                </w:p>
                                <w:p w14:paraId="0A1CF558" w14:textId="77777777" w:rsidR="0058689F" w:rsidRPr="0077027A" w:rsidRDefault="0058689F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You MUST show all your work</w:t>
                                  </w:r>
                                  <w:r w:rsidR="00D707B8" w:rsidRPr="0077027A">
                                    <w:rPr>
                                      <w:color w:val="auto"/>
                                    </w:rPr>
                                    <w:t xml:space="preserve">, and text </w:t>
                                  </w:r>
                                  <w:r w:rsidR="00D707B8" w:rsidRPr="0077027A">
                                    <w:rPr>
                                      <w:color w:val="auto"/>
                                      <w:u w:val="single"/>
                                    </w:rPr>
                                    <w:t>must not</w:t>
                                  </w:r>
                                  <w:r w:rsidR="00D707B8" w:rsidRPr="0077027A">
                                    <w:rPr>
                                      <w:color w:val="auto"/>
                                    </w:rPr>
                                    <w:t xml:space="preserve"> be converted into an image, unless specified otherwise by the question</w:t>
                                  </w:r>
                                  <w:r w:rsidRPr="0077027A"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13FCDE14" w14:textId="0112C871" w:rsidR="0058689F" w:rsidRPr="0077027A" w:rsidRDefault="0058689F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Late submission will result in ZERO mark.</w:t>
                                  </w:r>
                                </w:p>
                                <w:p w14:paraId="66E06614" w14:textId="213AFC84" w:rsidR="0058689F" w:rsidRPr="0077027A" w:rsidRDefault="005C3A69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 xml:space="preserve">The work should be your own, copying from students or other </w:t>
                                  </w:r>
                                  <w:r w:rsidR="00886CC4" w:rsidRPr="0077027A">
                                    <w:rPr>
                                      <w:color w:val="auto"/>
                                    </w:rPr>
                                    <w:t>resources</w:t>
                                  </w:r>
                                  <w:r w:rsidRPr="0077027A">
                                    <w:rPr>
                                      <w:color w:val="auto"/>
                                    </w:rPr>
                                    <w:t xml:space="preserve"> will result in ZERO mark</w:t>
                                  </w:r>
                                  <w:r w:rsidR="0058689F" w:rsidRPr="0077027A"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49B8EBAD" w14:textId="77777777" w:rsidR="00517329" w:rsidRPr="0077027A" w:rsidRDefault="005C3A69" w:rsidP="002D66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300" w:lineRule="exact"/>
                                    <w:ind w:left="426" w:hanging="357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 xml:space="preserve">Use </w:t>
                                  </w:r>
                                  <w:r w:rsidRPr="0077027A"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 xml:space="preserve">Times New Roman </w:t>
                                  </w:r>
                                  <w:r w:rsidRPr="0077027A">
                                    <w:rPr>
                                      <w:color w:val="auto"/>
                                    </w:rPr>
                                    <w:t>font for all your answers</w:t>
                                  </w:r>
                                  <w:r w:rsidR="0058689F" w:rsidRPr="0077027A">
                                    <w:rPr>
                                      <w:color w:val="auto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857F9A" id="Group 198" o:spid="_x0000_s1029" style="position:absolute;margin-left:-102.3pt;margin-top:353.3pt;width:518.25pt;height:309pt;z-index:251677696;mso-wrap-distance-left:14.4pt;mso-wrap-distance-top:3.6pt;mso-wrap-distance-right:14.4pt;mso-wrap-distance-bottom:3.6pt;mso-position-horizontal-relative:margin;mso-position-vertical-relative:margin;mso-width-relative:margin;mso-height-relative:margin" coordorigin=",228" coordsize="35784,2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">
                    <v:rect id="Rectangle 199" o:spid="_x0000_s1030" style="position:absolute;top:228;width:35674;height:2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ef4623 [3204]" stroked="f" strokeweight="2pt">
                      <v:textbox>
                        <w:txbxContent>
                          <w:p w14:paraId="3497951E" w14:textId="77777777" w:rsidR="00517329" w:rsidRPr="0058689F" w:rsidRDefault="00517329" w:rsidP="00517329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8689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Instructions:</w:t>
                            </w:r>
                          </w:p>
                        </w:txbxContent>
                      </v:textbox>
                    </v:rect>
                    <v:shape id="Text Box 200" o:spid="_x0000_s1031" type="#_x0000_t202" style="position:absolute;top:2896;width:35784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4B4389D3" w14:textId="77777777" w:rsidR="002D66A4" w:rsidRPr="002D66A4" w:rsidRDefault="002D66A4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hanging="357"/>
                              <w:jc w:val="both"/>
                              <w:rPr>
                                <w:rFonts w:asciiTheme="majorBidi" w:hAnsiTheme="majorBidi" w:cstheme="majorBidi"/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You must submit two separate copies 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uto"/>
                              </w:rPr>
                              <w:t>(one Word file and one PDF file)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using the Assignment Template 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on Blackboard via the allocated folder. These files 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uto"/>
                              </w:rPr>
                              <w:t>must not be in compressed format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>.</w:t>
                            </w:r>
                          </w:p>
                          <w:p w14:paraId="3D4C6D22" w14:textId="77777777" w:rsidR="00153B1C" w:rsidRPr="00A779D4" w:rsidRDefault="00153B1C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olor w:val="auto"/>
                              </w:rPr>
                            </w:pPr>
                            <w:r w:rsidRPr="00A779D4">
                              <w:rPr>
                                <w:color w:val="auto"/>
                              </w:rPr>
                              <w:t>It is your responsibility to check and make sure that you have uploaded both the correct files.</w:t>
                            </w:r>
                          </w:p>
                          <w:p w14:paraId="34BA7427" w14:textId="69508625" w:rsidR="0077027A" w:rsidRPr="0077027A" w:rsidRDefault="0077027A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Zero ma</w:t>
                            </w:r>
                            <w:r w:rsidR="00402BFC">
                              <w:rPr>
                                <w:color w:val="auto"/>
                              </w:rPr>
                              <w:t>rk</w:t>
                            </w:r>
                            <w:r>
                              <w:rPr>
                                <w:color w:val="auto"/>
                              </w:rPr>
                              <w:t xml:space="preserve"> will be given if you try to bypass the SafeAssi</w:t>
                            </w:r>
                            <w:r w:rsidR="008F1BD3">
                              <w:rPr>
                                <w:color w:val="auto"/>
                              </w:rPr>
                              <w:t>gn</w:t>
                            </w:r>
                            <w:r>
                              <w:rPr>
                                <w:color w:val="auto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color w:val="auto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color w:val="auto"/>
                              </w:rPr>
                              <w:t xml:space="preserve"> misspell words, remove spaces between word</w:t>
                            </w:r>
                            <w:r w:rsidR="00062252">
                              <w:rPr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t>, hide characters, us</w:t>
                            </w:r>
                            <w:r w:rsidR="00153B1C">
                              <w:rPr>
                                <w:color w:val="auto"/>
                              </w:rPr>
                              <w:t>e</w:t>
                            </w:r>
                            <w:r>
                              <w:rPr>
                                <w:color w:val="auto"/>
                              </w:rPr>
                              <w:t xml:space="preserve"> different character set</w:t>
                            </w:r>
                            <w:r w:rsidR="00062252">
                              <w:rPr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t xml:space="preserve"> or language</w:t>
                            </w:r>
                            <w:r w:rsidR="00062252">
                              <w:rPr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t xml:space="preserve"> other than English or any kind of manipulation).</w:t>
                            </w:r>
                          </w:p>
                          <w:p w14:paraId="3ED5C293" w14:textId="66B5C017" w:rsidR="0058689F" w:rsidRPr="00402BFC" w:rsidRDefault="0058689F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Email submission will not be accepted.</w:t>
                            </w:r>
                          </w:p>
                          <w:p w14:paraId="299667E8" w14:textId="4712E798" w:rsidR="0058689F" w:rsidRPr="008F1BD3" w:rsidRDefault="0058689F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You are advised to make your work clear and well-presented.</w:t>
                            </w:r>
                            <w:r w:rsidR="00675688" w:rsidRPr="0077027A">
                              <w:rPr>
                                <w:color w:val="auto"/>
                              </w:rPr>
                              <w:t xml:space="preserve"> This includes filling your information on the cover page.</w:t>
                            </w:r>
                          </w:p>
                          <w:p w14:paraId="5C6B6B91" w14:textId="77777777" w:rsidR="008F1BD3" w:rsidRPr="0077027A" w:rsidRDefault="008F1BD3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You must use this template, failing which will result in zero mark.</w:t>
                            </w:r>
                          </w:p>
                          <w:p w14:paraId="0A1CF558" w14:textId="77777777" w:rsidR="0058689F" w:rsidRPr="0077027A" w:rsidRDefault="0058689F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You MUST show all your work</w:t>
                            </w:r>
                            <w:r w:rsidR="00D707B8" w:rsidRPr="0077027A">
                              <w:rPr>
                                <w:color w:val="auto"/>
                              </w:rPr>
                              <w:t xml:space="preserve">, and text </w:t>
                            </w:r>
                            <w:r w:rsidR="00D707B8" w:rsidRPr="0077027A">
                              <w:rPr>
                                <w:color w:val="auto"/>
                                <w:u w:val="single"/>
                              </w:rPr>
                              <w:t>must not</w:t>
                            </w:r>
                            <w:r w:rsidR="00D707B8" w:rsidRPr="0077027A">
                              <w:rPr>
                                <w:color w:val="auto"/>
                              </w:rPr>
                              <w:t xml:space="preserve"> be converted into an image, unless specified otherwise by the question</w:t>
                            </w:r>
                            <w:r w:rsidRPr="0077027A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13FCDE14" w14:textId="0112C871" w:rsidR="0058689F" w:rsidRPr="0077027A" w:rsidRDefault="0058689F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Late submission will result in ZERO mark.</w:t>
                            </w:r>
                          </w:p>
                          <w:p w14:paraId="66E06614" w14:textId="213AFC84" w:rsidR="0058689F" w:rsidRPr="0077027A" w:rsidRDefault="005C3A69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 xml:space="preserve">The work should be your own, copying from students or other </w:t>
                            </w:r>
                            <w:r w:rsidR="00886CC4" w:rsidRPr="0077027A">
                              <w:rPr>
                                <w:color w:val="auto"/>
                              </w:rPr>
                              <w:t>resources</w:t>
                            </w:r>
                            <w:r w:rsidRPr="0077027A">
                              <w:rPr>
                                <w:color w:val="auto"/>
                              </w:rPr>
                              <w:t xml:space="preserve"> will result in ZERO mark</w:t>
                            </w:r>
                            <w:r w:rsidR="0058689F" w:rsidRPr="0077027A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49B8EBAD" w14:textId="77777777" w:rsidR="00517329" w:rsidRPr="0077027A" w:rsidRDefault="005C3A69" w:rsidP="002D66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ind w:left="426" w:hanging="357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 xml:space="preserve">Use </w:t>
                            </w:r>
                            <w:r w:rsidRPr="0077027A">
                              <w:rPr>
                                <w:b/>
                                <w:bCs/>
                                <w:color w:val="auto"/>
                              </w:rPr>
                              <w:t xml:space="preserve">Times New Roman </w:t>
                            </w:r>
                            <w:r w:rsidRPr="0077027A">
                              <w:rPr>
                                <w:color w:val="auto"/>
                              </w:rPr>
                              <w:t>font for all your answers</w:t>
                            </w:r>
                            <w:r w:rsidR="0058689F" w:rsidRPr="0077027A">
                              <w:rPr>
                                <w:color w:val="auto"/>
                              </w:rPr>
                              <w:t xml:space="preserve">. 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462A92">
            <w:br w:type="page"/>
          </w:r>
        </w:p>
      </w:sdtContent>
    </w:sdt>
    <w:p w14:paraId="4B165F50" w14:textId="77777777" w:rsidR="00496101" w:rsidRDefault="00496101">
      <w:pPr>
        <w:sectPr w:rsidR="00496101">
          <w:headerReference w:type="default" r:id="rId10"/>
          <w:headerReference w:type="firs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2" w:name="_Toc321140622"/>
    <w:p w14:paraId="34536C2F" w14:textId="3F9911E5" w:rsidR="00496101" w:rsidRDefault="00822BAC" w:rsidP="00CC449F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FD12B" wp14:editId="07183F95">
                <wp:simplePos x="0" y="0"/>
                <wp:positionH relativeFrom="column">
                  <wp:posOffset>4193438</wp:posOffset>
                </wp:positionH>
                <wp:positionV relativeFrom="page">
                  <wp:posOffset>1675181</wp:posOffset>
                </wp:positionV>
                <wp:extent cx="1096645" cy="306705"/>
                <wp:effectExtent l="57150" t="38100" r="84455" b="9334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89E355" w14:textId="6ADC9E79" w:rsidR="00034555" w:rsidRPr="00034555" w:rsidRDefault="00CC449F" w:rsidP="0003455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10</w:t>
                            </w:r>
                            <w:r w:rsidR="00034555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FD12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32" type="#_x0000_t185" style="position:absolute;margin-left:330.2pt;margin-top:131.9pt;width:86.3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" strokecolor="black [3200]" strokeweight="2pt">
                <v:shadow on="t" color="black" opacity="24903f" origin=",.5" offset="0,.55556mm"/>
                <v:textbox>
                  <w:txbxContent>
                    <w:p w14:paraId="0A89E355" w14:textId="6ADC9E79" w:rsidR="00034555" w:rsidRPr="00034555" w:rsidRDefault="00CC449F" w:rsidP="00034555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10</w:t>
                      </w:r>
                      <w:r w:rsidR="00034555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62A92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84BEC67" wp14:editId="23B90AE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65DB8" w14:textId="111C5AA4" w:rsidR="00B916D5" w:rsidRDefault="00B916D5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09B05394" w14:textId="77777777" w:rsidR="00BD02A2" w:rsidRPr="00BD02A2" w:rsidRDefault="00BD02A2" w:rsidP="00BD02A2">
                            <w:pPr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2. Create web pages using HTML5 and CSS3.</w:t>
                            </w:r>
                          </w:p>
                          <w:p w14:paraId="59C6255C" w14:textId="77777777" w:rsidR="00BD02A2" w:rsidRPr="00BD02A2" w:rsidRDefault="00BD02A2" w:rsidP="00BD02A2">
                            <w:pPr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3. Develop dynamic web pages using JavaScript.</w:t>
                            </w:r>
                          </w:p>
                          <w:p w14:paraId="1D0DE7AA" w14:textId="1AAD21D5" w:rsidR="00FB3FB6" w:rsidRPr="00FB3FB6" w:rsidRDefault="00BD02A2" w:rsidP="00BD02A2">
                            <w:pP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 xml:space="preserve">6. Build web </w:t>
                            </w:r>
                            <w:r w:rsidRPr="00BD02A2">
                              <w:rPr>
                                <w:rFonts w:eastAsiaTheme="majorEastAsia" w:cstheme="majorBidi"/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applications using PHP and MySQL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84BEC67" id="Text Box 5" o:spid="_x0000_s1033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" filled="f" stroked="f" strokeweight=".5pt">
                <v:textbox inset="3.6pt,0,3.6pt,0">
                  <w:txbxContent>
                    <w:p w14:paraId="2CC65DB8" w14:textId="111C5AA4" w:rsidR="00B916D5" w:rsidRDefault="00B916D5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09B05394" w14:textId="77777777" w:rsidR="00BD02A2" w:rsidRPr="00BD02A2" w:rsidRDefault="00BD02A2" w:rsidP="00BD02A2">
                      <w:pPr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2. Create web pages using HTML5 and CSS3.</w:t>
                      </w:r>
                    </w:p>
                    <w:p w14:paraId="59C6255C" w14:textId="77777777" w:rsidR="00BD02A2" w:rsidRPr="00BD02A2" w:rsidRDefault="00BD02A2" w:rsidP="00BD02A2">
                      <w:pPr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3. Develop dynamic web pages using JavaScript.</w:t>
                      </w:r>
                    </w:p>
                    <w:p w14:paraId="1D0DE7AA" w14:textId="1AAD21D5" w:rsidR="00FB3FB6" w:rsidRPr="00FB3FB6" w:rsidRDefault="00BD02A2" w:rsidP="00BD02A2">
                      <w:pP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 xml:space="preserve">6. Build web </w:t>
                      </w:r>
                      <w:r w:rsidRPr="00BD02A2">
                        <w:rPr>
                          <w:rFonts w:eastAsiaTheme="majorEastAsia" w:cstheme="majorBidi"/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applications using PHP and MySQL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.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2"/>
      <w:r w:rsidR="00CC449F">
        <w:t>Project</w:t>
      </w:r>
    </w:p>
    <w:p w14:paraId="7243E7B3" w14:textId="3BA5957F" w:rsidR="006F036A" w:rsidRDefault="00BD02A2" w:rsidP="006F036A">
      <w:pPr>
        <w:pStyle w:val="Signature"/>
        <w:spacing w:before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y</w:t>
      </w:r>
      <w:r w:rsidR="006B033E" w:rsidRPr="006F036A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need</w:t>
      </w:r>
      <w:r w:rsidR="006B033E" w:rsidRPr="006F036A">
        <w:rPr>
          <w:rFonts w:ascii="Times New Roman" w:hAnsi="Times New Roman" w:cs="Times New Roman"/>
          <w:sz w:val="24"/>
          <w:szCs w:val="24"/>
        </w:rPr>
        <w:t xml:space="preserve"> to </w:t>
      </w:r>
      <w:r w:rsidR="00D30639">
        <w:rPr>
          <w:rFonts w:ascii="Times New Roman" w:hAnsi="Times New Roman" w:cs="Times New Roman"/>
          <w:sz w:val="24"/>
          <w:szCs w:val="24"/>
        </w:rPr>
        <w:t>build</w:t>
      </w:r>
      <w:r w:rsidR="006B033E" w:rsidRPr="006F036A">
        <w:rPr>
          <w:rFonts w:ascii="Times New Roman" w:hAnsi="Times New Roman" w:cs="Times New Roman"/>
          <w:sz w:val="24"/>
          <w:szCs w:val="24"/>
        </w:rPr>
        <w:t xml:space="preserve"> a website</w:t>
      </w:r>
      <w:r w:rsidR="000E16AE">
        <w:rPr>
          <w:rFonts w:ascii="Times New Roman" w:hAnsi="Times New Roman" w:cs="Times New Roman"/>
          <w:sz w:val="24"/>
          <w:szCs w:val="24"/>
        </w:rPr>
        <w:t xml:space="preserve"> </w:t>
      </w:r>
      <w:r w:rsidR="002659A3" w:rsidRPr="006F036A">
        <w:rPr>
          <w:rFonts w:ascii="Times New Roman" w:hAnsi="Times New Roman" w:cs="Times New Roman"/>
          <w:sz w:val="24"/>
          <w:szCs w:val="24"/>
        </w:rPr>
        <w:t>based on an idea you will choose.</w:t>
      </w:r>
      <w:r w:rsidR="002364C2" w:rsidRPr="006F036A">
        <w:rPr>
          <w:rFonts w:ascii="Times New Roman" w:hAnsi="Times New Roman" w:cs="Times New Roman"/>
          <w:sz w:val="24"/>
          <w:szCs w:val="24"/>
        </w:rPr>
        <w:t xml:space="preserve"> You </w:t>
      </w:r>
      <w:r w:rsidR="00AC7946" w:rsidRPr="006F036A">
        <w:rPr>
          <w:rFonts w:ascii="Times New Roman" w:hAnsi="Times New Roman" w:cs="Times New Roman"/>
          <w:sz w:val="24"/>
          <w:szCs w:val="24"/>
        </w:rPr>
        <w:t>can</w:t>
      </w:r>
      <w:r w:rsidR="002364C2" w:rsidRPr="006F036A">
        <w:rPr>
          <w:rFonts w:ascii="Times New Roman" w:hAnsi="Times New Roman" w:cs="Times New Roman"/>
          <w:sz w:val="24"/>
          <w:szCs w:val="24"/>
        </w:rPr>
        <w:t xml:space="preserve"> work on it </w:t>
      </w:r>
      <w:r w:rsidR="002364C2" w:rsidRPr="00BD02A2">
        <w:rPr>
          <w:rFonts w:ascii="Times New Roman" w:hAnsi="Times New Roman" w:cs="Times New Roman"/>
          <w:sz w:val="24"/>
          <w:szCs w:val="24"/>
          <w:u w:val="single"/>
        </w:rPr>
        <w:t>individually</w:t>
      </w:r>
      <w:r w:rsidR="002364C2" w:rsidRPr="006F036A">
        <w:rPr>
          <w:rFonts w:ascii="Times New Roman" w:hAnsi="Times New Roman" w:cs="Times New Roman"/>
          <w:sz w:val="24"/>
          <w:szCs w:val="24"/>
        </w:rPr>
        <w:t xml:space="preserve"> or as a </w:t>
      </w:r>
      <w:r w:rsidR="002364C2" w:rsidRPr="00BD02A2">
        <w:rPr>
          <w:rFonts w:ascii="Times New Roman" w:hAnsi="Times New Roman" w:cs="Times New Roman"/>
          <w:sz w:val="24"/>
          <w:szCs w:val="24"/>
          <w:u w:val="single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72FB4">
        <w:rPr>
          <w:rFonts w:ascii="Times New Roman" w:hAnsi="Times New Roman" w:cs="Times New Roman"/>
          <w:sz w:val="24"/>
          <w:szCs w:val="24"/>
        </w:rPr>
        <w:t xml:space="preserve">a </w:t>
      </w:r>
      <w:r w:rsidRPr="00BD02A2">
        <w:rPr>
          <w:rFonts w:ascii="Times New Roman" w:hAnsi="Times New Roman" w:cs="Times New Roman"/>
          <w:sz w:val="24"/>
          <w:szCs w:val="24"/>
          <w:u w:val="single"/>
        </w:rPr>
        <w:t xml:space="preserve">maximum </w:t>
      </w:r>
      <w:r w:rsidR="00572FB4">
        <w:rPr>
          <w:rFonts w:ascii="Times New Roman" w:hAnsi="Times New Roman" w:cs="Times New Roman"/>
          <w:sz w:val="24"/>
          <w:szCs w:val="24"/>
          <w:u w:val="single"/>
        </w:rPr>
        <w:t xml:space="preserve">of </w:t>
      </w:r>
      <w:r w:rsidRPr="00BD02A2">
        <w:rPr>
          <w:rFonts w:ascii="Times New Roman" w:hAnsi="Times New Roman" w:cs="Times New Roman"/>
          <w:sz w:val="24"/>
          <w:szCs w:val="24"/>
          <w:u w:val="single"/>
        </w:rPr>
        <w:t>3 members</w:t>
      </w:r>
      <w:r w:rsidR="002364C2" w:rsidRPr="006F03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87968" w14:textId="0549526D" w:rsidR="0051627B" w:rsidRPr="006F036A" w:rsidRDefault="0051627B" w:rsidP="006F036A">
      <w:pPr>
        <w:pStyle w:val="Signature"/>
        <w:spacing w:before="120"/>
        <w:contextualSpacing w:val="0"/>
        <w:rPr>
          <w:rFonts w:ascii="Times New Roman" w:hAnsi="Times New Roman" w:cs="Times New Roman"/>
          <w:sz w:val="24"/>
          <w:szCs w:val="24"/>
        </w:rPr>
      </w:pPr>
      <w:r w:rsidRPr="006F036A">
        <w:rPr>
          <w:rFonts w:ascii="Times New Roman" w:hAnsi="Times New Roman" w:cs="Times New Roman"/>
          <w:sz w:val="24"/>
          <w:szCs w:val="24"/>
        </w:rPr>
        <w:t xml:space="preserve">The website must cover all aspects </w:t>
      </w:r>
      <w:r w:rsidR="00612FDB">
        <w:rPr>
          <w:rFonts w:ascii="Times New Roman" w:hAnsi="Times New Roman" w:cs="Times New Roman"/>
          <w:sz w:val="24"/>
          <w:szCs w:val="24"/>
        </w:rPr>
        <w:t>of</w:t>
      </w:r>
      <w:r w:rsidRPr="006F036A">
        <w:rPr>
          <w:rFonts w:ascii="Times New Roman" w:hAnsi="Times New Roman" w:cs="Times New Roman"/>
          <w:sz w:val="24"/>
          <w:szCs w:val="24"/>
        </w:rPr>
        <w:t xml:space="preserve"> the course (HTML, CSS, JavaScript, PHP, DB).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703"/>
        <w:gridCol w:w="5471"/>
        <w:gridCol w:w="1240"/>
      </w:tblGrid>
      <w:tr w:rsidR="007A4565" w:rsidRPr="006F036A" w14:paraId="1AE8E8A3" w14:textId="77777777" w:rsidTr="006F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1703" w:type="dxa"/>
            <w:vMerge w:val="restart"/>
            <w:shd w:val="clear" w:color="auto" w:fill="D9D9D9" w:themeFill="background1" w:themeFillShade="D9"/>
          </w:tcPr>
          <w:p w14:paraId="4FBBC5DC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5471" w:type="dxa"/>
          </w:tcPr>
          <w:p w14:paraId="71A26887" w14:textId="2374C699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HTML Web elements (</w:t>
            </w:r>
            <w:r w:rsidR="00E44357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header, footer, </w:t>
            </w:r>
            <w:r w:rsidRPr="006F036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list, table, form …)</w:t>
            </w:r>
          </w:p>
        </w:tc>
        <w:tc>
          <w:tcPr>
            <w:tcW w:w="1240" w:type="dxa"/>
            <w:vMerge w:val="restart"/>
          </w:tcPr>
          <w:p w14:paraId="7E90FA8D" w14:textId="1C0B1D7E" w:rsidR="007A4565" w:rsidRPr="006F036A" w:rsidRDefault="000E16AE" w:rsidP="00AF34FF">
            <w:pPr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3</w:t>
            </w:r>
          </w:p>
        </w:tc>
      </w:tr>
      <w:tr w:rsidR="007A4565" w:rsidRPr="006F036A" w14:paraId="776CD07E" w14:textId="77777777" w:rsidTr="006F036A">
        <w:tc>
          <w:tcPr>
            <w:tcW w:w="1703" w:type="dxa"/>
            <w:vMerge/>
            <w:shd w:val="clear" w:color="auto" w:fill="D9D9D9" w:themeFill="background1" w:themeFillShade="D9"/>
          </w:tcPr>
          <w:p w14:paraId="743180F7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2A2D7613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Navigation (Links are clear and located in the same area on each page. All links are functional)</w:t>
            </w:r>
          </w:p>
        </w:tc>
        <w:tc>
          <w:tcPr>
            <w:tcW w:w="1240" w:type="dxa"/>
            <w:vMerge/>
          </w:tcPr>
          <w:p w14:paraId="2D177193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4565" w:rsidRPr="006F036A" w14:paraId="51B62DB7" w14:textId="77777777" w:rsidTr="006F036A">
        <w:tc>
          <w:tcPr>
            <w:tcW w:w="1703" w:type="dxa"/>
            <w:shd w:val="clear" w:color="auto" w:fill="D9D9D9" w:themeFill="background1" w:themeFillShade="D9"/>
          </w:tcPr>
          <w:p w14:paraId="2487658A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  <w:tc>
          <w:tcPr>
            <w:tcW w:w="5471" w:type="dxa"/>
          </w:tcPr>
          <w:p w14:paraId="794F2B08" w14:textId="560F1939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Design (using CSS) Website demonstrates design principles: with consistent alignment, proximity, repetition, and contrast…</w:t>
            </w:r>
          </w:p>
        </w:tc>
        <w:tc>
          <w:tcPr>
            <w:tcW w:w="1240" w:type="dxa"/>
          </w:tcPr>
          <w:p w14:paraId="6D32D22E" w14:textId="0A90EC1D" w:rsidR="007A4565" w:rsidRPr="006F036A" w:rsidRDefault="000E16AE" w:rsidP="00AF34F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7A4565" w:rsidRPr="006F036A" w14:paraId="7E6F9C08" w14:textId="77777777" w:rsidTr="006F036A">
        <w:tc>
          <w:tcPr>
            <w:tcW w:w="1703" w:type="dxa"/>
            <w:shd w:val="clear" w:color="auto" w:fill="D9D9D9" w:themeFill="background1" w:themeFillShade="D9"/>
          </w:tcPr>
          <w:p w14:paraId="55049AD3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</w:p>
        </w:tc>
        <w:tc>
          <w:tcPr>
            <w:tcW w:w="5471" w:type="dxa"/>
          </w:tcPr>
          <w:p w14:paraId="2CB46639" w14:textId="77777777" w:rsidR="007A4565" w:rsidRPr="006F036A" w:rsidRDefault="007A4565" w:rsidP="00AF34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Form validation</w:t>
            </w:r>
          </w:p>
        </w:tc>
        <w:tc>
          <w:tcPr>
            <w:tcW w:w="1240" w:type="dxa"/>
          </w:tcPr>
          <w:p w14:paraId="1FC25CD2" w14:textId="08E282A3" w:rsidR="007A4565" w:rsidRPr="006F036A" w:rsidRDefault="00FD59BF" w:rsidP="00AF34F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A3B38" w:rsidRPr="006F036A" w14:paraId="271E9A6F" w14:textId="77777777" w:rsidTr="006F036A">
        <w:trPr>
          <w:trHeight w:val="368"/>
        </w:trPr>
        <w:tc>
          <w:tcPr>
            <w:tcW w:w="1703" w:type="dxa"/>
            <w:vMerge w:val="restart"/>
            <w:shd w:val="clear" w:color="auto" w:fill="D9D9D9" w:themeFill="background1" w:themeFillShade="D9"/>
          </w:tcPr>
          <w:p w14:paraId="1AC1E482" w14:textId="5A7FD112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 xml:space="preserve">SQL + </w:t>
            </w: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5471" w:type="dxa"/>
          </w:tcPr>
          <w:p w14:paraId="62156FA3" w14:textId="74787A63" w:rsidR="00BA3B38" w:rsidRPr="00E44357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Create and populate a database in MySQL (1-2 tables).</w:t>
            </w:r>
          </w:p>
        </w:tc>
        <w:tc>
          <w:tcPr>
            <w:tcW w:w="1240" w:type="dxa"/>
            <w:vMerge w:val="restart"/>
          </w:tcPr>
          <w:p w14:paraId="6B689B66" w14:textId="165406BA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A3B38" w:rsidRPr="006F036A" w14:paraId="4936319F" w14:textId="77777777" w:rsidTr="006F036A">
        <w:trPr>
          <w:trHeight w:val="390"/>
        </w:trPr>
        <w:tc>
          <w:tcPr>
            <w:tcW w:w="1703" w:type="dxa"/>
            <w:vMerge/>
            <w:shd w:val="clear" w:color="auto" w:fill="D9D9D9" w:themeFill="background1" w:themeFillShade="D9"/>
          </w:tcPr>
          <w:p w14:paraId="142E06A1" w14:textId="77777777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44C10842" w14:textId="21DF35D6" w:rsidR="00BA3B38" w:rsidRPr="00E44357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Select records from MySQL database using PHP</w:t>
            </w:r>
          </w:p>
        </w:tc>
        <w:tc>
          <w:tcPr>
            <w:tcW w:w="1240" w:type="dxa"/>
            <w:vMerge/>
          </w:tcPr>
          <w:p w14:paraId="3C66A78A" w14:textId="77777777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3B38" w:rsidRPr="006F036A" w14:paraId="7D294B3E" w14:textId="77777777" w:rsidTr="006F036A">
        <w:trPr>
          <w:trHeight w:val="390"/>
        </w:trPr>
        <w:tc>
          <w:tcPr>
            <w:tcW w:w="1703" w:type="dxa"/>
            <w:vMerge/>
            <w:shd w:val="clear" w:color="auto" w:fill="D9D9D9" w:themeFill="background1" w:themeFillShade="D9"/>
          </w:tcPr>
          <w:p w14:paraId="5C1749E6" w14:textId="77777777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79099047" w14:textId="213107EA" w:rsidR="00BA3B38" w:rsidRPr="00E44357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Insert records into MySQL database using PHP</w:t>
            </w:r>
          </w:p>
        </w:tc>
        <w:tc>
          <w:tcPr>
            <w:tcW w:w="1240" w:type="dxa"/>
            <w:vMerge/>
          </w:tcPr>
          <w:p w14:paraId="7EF0F664" w14:textId="77777777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3B38" w:rsidRPr="006F036A" w14:paraId="7E1E2E39" w14:textId="77777777" w:rsidTr="006F036A">
        <w:trPr>
          <w:trHeight w:val="390"/>
        </w:trPr>
        <w:tc>
          <w:tcPr>
            <w:tcW w:w="1703" w:type="dxa"/>
            <w:vMerge/>
            <w:shd w:val="clear" w:color="auto" w:fill="D9D9D9" w:themeFill="background1" w:themeFillShade="D9"/>
          </w:tcPr>
          <w:p w14:paraId="34387F89" w14:textId="77777777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70EB0AB2" w14:textId="0D687EFA" w:rsidR="00BA3B38" w:rsidRPr="00E44357" w:rsidRDefault="00BA3B38" w:rsidP="00BA3B3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Update records into MySQL database using PHP</w:t>
            </w:r>
          </w:p>
        </w:tc>
        <w:tc>
          <w:tcPr>
            <w:tcW w:w="1240" w:type="dxa"/>
            <w:vMerge/>
          </w:tcPr>
          <w:p w14:paraId="04063B50" w14:textId="77777777" w:rsidR="00BA3B38" w:rsidRPr="006F036A" w:rsidRDefault="00BA3B38" w:rsidP="00BA3B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6778" w:rsidRPr="006F036A" w14:paraId="42E8293D" w14:textId="77777777" w:rsidTr="006F036A">
        <w:trPr>
          <w:trHeight w:val="390"/>
        </w:trPr>
        <w:tc>
          <w:tcPr>
            <w:tcW w:w="7174" w:type="dxa"/>
            <w:gridSpan w:val="2"/>
            <w:shd w:val="clear" w:color="auto" w:fill="D9D9D9" w:themeFill="background1" w:themeFillShade="D9"/>
          </w:tcPr>
          <w:p w14:paraId="73DC7AE5" w14:textId="77777777" w:rsidR="00826778" w:rsidRPr="006F036A" w:rsidRDefault="00826778" w:rsidP="006F036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6C639215" w14:textId="4406F36A" w:rsidR="00826778" w:rsidRPr="006F036A" w:rsidRDefault="00826778" w:rsidP="00AF34F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297CF663" w14:textId="2EB5AA7C" w:rsidR="007A4565" w:rsidRDefault="007A4565" w:rsidP="00021E60">
      <w:pPr>
        <w:pStyle w:val="Signature"/>
        <w:spacing w:before="360"/>
        <w:contextualSpacing w:val="0"/>
        <w:rPr>
          <w:sz w:val="24"/>
          <w:szCs w:val="24"/>
        </w:rPr>
      </w:pPr>
    </w:p>
    <w:p w14:paraId="08E6F02A" w14:textId="5165BAE5" w:rsidR="00C37875" w:rsidRDefault="00C37875" w:rsidP="00021E60">
      <w:pPr>
        <w:pStyle w:val="Signature"/>
        <w:spacing w:before="360"/>
        <w:contextualSpacing w:val="0"/>
        <w:rPr>
          <w:sz w:val="24"/>
          <w:szCs w:val="24"/>
        </w:rPr>
      </w:pPr>
    </w:p>
    <w:p w14:paraId="46BFCBF1" w14:textId="1AB3FB68" w:rsidR="000E16AE" w:rsidRDefault="000E16AE" w:rsidP="00021E60">
      <w:pPr>
        <w:pStyle w:val="Signature"/>
        <w:spacing w:before="360"/>
        <w:contextualSpacing w:val="0"/>
        <w:rPr>
          <w:sz w:val="24"/>
          <w:szCs w:val="24"/>
        </w:rPr>
      </w:pPr>
    </w:p>
    <w:p w14:paraId="390F9A73" w14:textId="77777777" w:rsidR="00C37875" w:rsidRDefault="00C37875" w:rsidP="00C3787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9625452" w14:textId="59E81F8F" w:rsidR="00C37875" w:rsidRPr="00C7761A" w:rsidRDefault="00C37875" w:rsidP="00C3787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C7761A">
        <w:rPr>
          <w:rFonts w:cstheme="minorHAnsi"/>
          <w:b/>
          <w:bCs/>
          <w:sz w:val="24"/>
          <w:szCs w:val="24"/>
          <w:u w:val="single"/>
        </w:rPr>
        <w:lastRenderedPageBreak/>
        <w:t>Important Notes:</w:t>
      </w:r>
    </w:p>
    <w:p w14:paraId="6AD27092" w14:textId="750AF853" w:rsidR="00106EF8" w:rsidRPr="00C7761A" w:rsidRDefault="00106EF8" w:rsidP="00D306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The number of Web pages</w:t>
      </w:r>
      <w:r w:rsidR="000E16AE" w:rsidRPr="00C7761A">
        <w:rPr>
          <w:rFonts w:cstheme="minorHAnsi"/>
          <w:sz w:val="24"/>
          <w:szCs w:val="24"/>
        </w:rPr>
        <w:t xml:space="preserve"> within the website</w:t>
      </w:r>
      <w:r w:rsidRPr="00C7761A">
        <w:rPr>
          <w:rFonts w:cstheme="minorHAnsi"/>
          <w:sz w:val="24"/>
          <w:szCs w:val="24"/>
        </w:rPr>
        <w:t xml:space="preserve"> must be </w:t>
      </w:r>
      <w:r w:rsidRPr="00C7761A">
        <w:rPr>
          <w:rFonts w:cstheme="minorHAnsi"/>
          <w:b/>
          <w:bCs/>
          <w:sz w:val="24"/>
          <w:szCs w:val="24"/>
        </w:rPr>
        <w:t xml:space="preserve">at least </w:t>
      </w:r>
      <w:r w:rsidR="000E16AE" w:rsidRPr="00C7761A">
        <w:rPr>
          <w:rFonts w:cstheme="minorHAnsi"/>
          <w:b/>
          <w:bCs/>
          <w:sz w:val="24"/>
          <w:szCs w:val="24"/>
        </w:rPr>
        <w:t>3</w:t>
      </w:r>
      <w:r w:rsidRPr="00C7761A">
        <w:rPr>
          <w:rFonts w:cstheme="minorHAnsi"/>
          <w:b/>
          <w:bCs/>
          <w:sz w:val="24"/>
          <w:szCs w:val="24"/>
        </w:rPr>
        <w:t>.</w:t>
      </w:r>
    </w:p>
    <w:p w14:paraId="26357824" w14:textId="1833F15A" w:rsidR="00106EF8" w:rsidRPr="00C7761A" w:rsidRDefault="00106EF8" w:rsidP="00D306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b/>
          <w:bCs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The number of dynamic Web pages </w:t>
      </w:r>
      <w:r w:rsidR="0065477C" w:rsidRPr="00C7761A">
        <w:rPr>
          <w:rFonts w:cstheme="minorHAnsi"/>
          <w:sz w:val="24"/>
          <w:szCs w:val="24"/>
        </w:rPr>
        <w:t>(</w:t>
      </w:r>
      <w:r w:rsidR="00B20A4A" w:rsidRPr="00C7761A">
        <w:rPr>
          <w:rFonts w:cstheme="minorHAnsi"/>
          <w:sz w:val="24"/>
          <w:szCs w:val="24"/>
        </w:rPr>
        <w:t>using</w:t>
      </w:r>
      <w:r w:rsidR="0065477C" w:rsidRPr="00C7761A">
        <w:rPr>
          <w:rFonts w:cstheme="minorHAnsi"/>
          <w:sz w:val="24"/>
          <w:szCs w:val="24"/>
        </w:rPr>
        <w:t xml:space="preserve"> JavaScript) </w:t>
      </w:r>
      <w:r w:rsidRPr="00C7761A">
        <w:rPr>
          <w:rFonts w:cstheme="minorHAnsi"/>
          <w:sz w:val="24"/>
          <w:szCs w:val="24"/>
        </w:rPr>
        <w:t xml:space="preserve">must be </w:t>
      </w:r>
      <w:r w:rsidRPr="00C7761A">
        <w:rPr>
          <w:rFonts w:cstheme="minorHAnsi"/>
          <w:b/>
          <w:bCs/>
          <w:sz w:val="24"/>
          <w:szCs w:val="24"/>
        </w:rPr>
        <w:t xml:space="preserve">at least </w:t>
      </w:r>
      <w:r w:rsidR="000E16AE" w:rsidRPr="00C7761A">
        <w:rPr>
          <w:rFonts w:cstheme="minorHAnsi"/>
          <w:b/>
          <w:bCs/>
          <w:sz w:val="24"/>
          <w:szCs w:val="24"/>
        </w:rPr>
        <w:t>2</w:t>
      </w:r>
      <w:r w:rsidRPr="00C7761A">
        <w:rPr>
          <w:rFonts w:cstheme="minorHAnsi"/>
          <w:b/>
          <w:bCs/>
          <w:sz w:val="24"/>
          <w:szCs w:val="24"/>
        </w:rPr>
        <w:t>.</w:t>
      </w:r>
    </w:p>
    <w:p w14:paraId="6C4ED484" w14:textId="56BC3A93" w:rsidR="00106EF8" w:rsidRPr="00C7761A" w:rsidRDefault="00106EF8" w:rsidP="00D306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The Web</w:t>
      </w:r>
      <w:r w:rsidR="00497846" w:rsidRPr="00C7761A">
        <w:rPr>
          <w:rFonts w:cstheme="minorHAnsi"/>
          <w:sz w:val="24"/>
          <w:szCs w:val="24"/>
        </w:rPr>
        <w:t>s</w:t>
      </w:r>
      <w:r w:rsidRPr="00C7761A">
        <w:rPr>
          <w:rFonts w:cstheme="minorHAnsi"/>
          <w:sz w:val="24"/>
          <w:szCs w:val="24"/>
        </w:rPr>
        <w:t xml:space="preserve">ite must connect to a database </w:t>
      </w:r>
      <w:r w:rsidRPr="00C7761A">
        <w:rPr>
          <w:rFonts w:cstheme="minorHAnsi"/>
          <w:b/>
          <w:bCs/>
          <w:sz w:val="24"/>
          <w:szCs w:val="24"/>
        </w:rPr>
        <w:t xml:space="preserve">(1 </w:t>
      </w:r>
      <w:r w:rsidR="008A4CBD" w:rsidRPr="00C7761A">
        <w:rPr>
          <w:rFonts w:cstheme="minorHAnsi"/>
          <w:b/>
          <w:bCs/>
          <w:sz w:val="24"/>
          <w:szCs w:val="24"/>
        </w:rPr>
        <w:t>S</w:t>
      </w:r>
      <w:r w:rsidRPr="00C7761A">
        <w:rPr>
          <w:rFonts w:cstheme="minorHAnsi"/>
          <w:b/>
          <w:bCs/>
          <w:sz w:val="24"/>
          <w:szCs w:val="24"/>
        </w:rPr>
        <w:t>elect</w:t>
      </w:r>
      <w:r w:rsidR="000E16AE" w:rsidRPr="00C7761A">
        <w:rPr>
          <w:rFonts w:cstheme="minorHAnsi"/>
          <w:b/>
          <w:bCs/>
          <w:sz w:val="24"/>
          <w:szCs w:val="24"/>
        </w:rPr>
        <w:t xml:space="preserve"> </w:t>
      </w:r>
      <w:r w:rsidRPr="00C7761A">
        <w:rPr>
          <w:rFonts w:cstheme="minorHAnsi"/>
          <w:b/>
          <w:bCs/>
          <w:sz w:val="24"/>
          <w:szCs w:val="24"/>
        </w:rPr>
        <w:t xml:space="preserve">+ </w:t>
      </w:r>
      <w:r w:rsidR="00BA3B38" w:rsidRPr="00C7761A">
        <w:rPr>
          <w:rFonts w:cstheme="minorHAnsi"/>
          <w:b/>
          <w:bCs/>
          <w:sz w:val="24"/>
          <w:szCs w:val="24"/>
        </w:rPr>
        <w:t xml:space="preserve">1 </w:t>
      </w:r>
      <w:r w:rsidR="00E44357" w:rsidRPr="00C7761A">
        <w:rPr>
          <w:rFonts w:cstheme="minorHAnsi"/>
          <w:b/>
          <w:bCs/>
          <w:sz w:val="24"/>
          <w:szCs w:val="24"/>
        </w:rPr>
        <w:t>Insert</w:t>
      </w:r>
      <w:r w:rsidR="00BA3B38" w:rsidRPr="00C7761A">
        <w:rPr>
          <w:rFonts w:cstheme="minorHAnsi"/>
          <w:b/>
          <w:bCs/>
          <w:sz w:val="24"/>
          <w:szCs w:val="24"/>
        </w:rPr>
        <w:t>+</w:t>
      </w:r>
      <w:r w:rsidRPr="00C7761A">
        <w:rPr>
          <w:rFonts w:cstheme="minorHAnsi"/>
          <w:b/>
          <w:bCs/>
          <w:sz w:val="24"/>
          <w:szCs w:val="24"/>
        </w:rPr>
        <w:t>1 Update queries)</w:t>
      </w:r>
      <w:r w:rsidRPr="00C7761A">
        <w:rPr>
          <w:rFonts w:cstheme="minorHAnsi"/>
          <w:sz w:val="24"/>
          <w:szCs w:val="24"/>
        </w:rPr>
        <w:t xml:space="preserve"> </w:t>
      </w:r>
    </w:p>
    <w:p w14:paraId="7876BD28" w14:textId="528FF4E0" w:rsidR="00497846" w:rsidRPr="00C7761A" w:rsidRDefault="00497846" w:rsidP="00D306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For form validation, there must be</w:t>
      </w:r>
      <w:r w:rsidR="000E16AE" w:rsidRPr="00C7761A">
        <w:rPr>
          <w:rFonts w:cstheme="minorHAnsi"/>
          <w:sz w:val="24"/>
          <w:szCs w:val="24"/>
        </w:rPr>
        <w:t xml:space="preserve">, at least, </w:t>
      </w:r>
      <w:r w:rsidRPr="00C7761A">
        <w:rPr>
          <w:rFonts w:cstheme="minorHAnsi"/>
          <w:sz w:val="24"/>
          <w:szCs w:val="24"/>
        </w:rPr>
        <w:t>one popup message that appears after the submit button has been clicked. The message must contain a list of all validation errors</w:t>
      </w:r>
      <w:r w:rsidRPr="00C7761A">
        <w:rPr>
          <w:rFonts w:cstheme="minorHAnsi"/>
          <w:b/>
          <w:bCs/>
          <w:sz w:val="24"/>
          <w:szCs w:val="24"/>
        </w:rPr>
        <w:t xml:space="preserve"> </w:t>
      </w:r>
      <w:r w:rsidRPr="00C7761A">
        <w:rPr>
          <w:rFonts w:cstheme="minorHAnsi"/>
          <w:sz w:val="24"/>
          <w:szCs w:val="24"/>
        </w:rPr>
        <w:t xml:space="preserve">on the Web page. </w:t>
      </w:r>
    </w:p>
    <w:p w14:paraId="77B21F2C" w14:textId="6261B3A8" w:rsidR="00D30639" w:rsidRPr="00C7761A" w:rsidRDefault="00D30639" w:rsidP="00D30639">
      <w:pPr>
        <w:pStyle w:val="ListParagraph"/>
        <w:numPr>
          <w:ilvl w:val="0"/>
          <w:numId w:val="7"/>
        </w:numPr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The project needs to be </w:t>
      </w:r>
      <w:r w:rsidRPr="00C7761A">
        <w:rPr>
          <w:rFonts w:cstheme="minorHAnsi"/>
          <w:b/>
          <w:bCs/>
          <w:sz w:val="24"/>
          <w:szCs w:val="24"/>
        </w:rPr>
        <w:t>submitted in BB</w:t>
      </w:r>
      <w:r w:rsidRPr="00C7761A">
        <w:rPr>
          <w:rFonts w:cstheme="minorHAnsi"/>
          <w:sz w:val="24"/>
          <w:szCs w:val="24"/>
        </w:rPr>
        <w:t xml:space="preserve"> (as an assignment) by </w:t>
      </w:r>
      <w:r w:rsidRPr="00C7761A">
        <w:rPr>
          <w:rFonts w:cstheme="minorHAnsi"/>
          <w:b/>
          <w:bCs/>
          <w:sz w:val="24"/>
          <w:szCs w:val="24"/>
        </w:rPr>
        <w:t>ONE</w:t>
      </w:r>
      <w:r w:rsidRPr="00C7761A">
        <w:rPr>
          <w:rFonts w:cstheme="minorHAnsi"/>
          <w:sz w:val="24"/>
          <w:szCs w:val="24"/>
        </w:rPr>
        <w:t xml:space="preserve"> of the group members. The submission link will be created by your instructor.</w:t>
      </w:r>
    </w:p>
    <w:p w14:paraId="593620C0" w14:textId="188C9B2C" w:rsidR="00D30639" w:rsidRPr="00C7761A" w:rsidRDefault="00D30639" w:rsidP="00D30639">
      <w:pPr>
        <w:pStyle w:val="ListParagraph"/>
        <w:numPr>
          <w:ilvl w:val="0"/>
          <w:numId w:val="7"/>
        </w:numPr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Your project must be </w:t>
      </w:r>
      <w:r w:rsidRPr="00C7761A">
        <w:rPr>
          <w:rFonts w:cstheme="minorHAnsi"/>
          <w:b/>
          <w:bCs/>
          <w:color w:val="FF0000"/>
          <w:sz w:val="24"/>
          <w:szCs w:val="24"/>
        </w:rPr>
        <w:t>original work</w:t>
      </w:r>
      <w:r w:rsidRPr="00C7761A">
        <w:rPr>
          <w:rFonts w:cstheme="minorHAnsi"/>
          <w:sz w:val="24"/>
          <w:szCs w:val="24"/>
        </w:rPr>
        <w:t xml:space="preserve">. The project will be checked using </w:t>
      </w:r>
      <w:r w:rsidR="00572FB4" w:rsidRPr="00C7761A">
        <w:rPr>
          <w:rFonts w:cstheme="minorHAnsi"/>
          <w:sz w:val="24"/>
          <w:szCs w:val="24"/>
        </w:rPr>
        <w:t xml:space="preserve">a </w:t>
      </w:r>
      <w:r w:rsidRPr="00C7761A">
        <w:rPr>
          <w:rFonts w:cstheme="minorHAnsi"/>
          <w:b/>
          <w:bCs/>
          <w:color w:val="FF0000"/>
          <w:sz w:val="24"/>
          <w:szCs w:val="24"/>
        </w:rPr>
        <w:t>plagiarism tool</w:t>
      </w:r>
      <w:r w:rsidRPr="00C7761A">
        <w:rPr>
          <w:rFonts w:cstheme="minorHAnsi"/>
          <w:sz w:val="24"/>
          <w:szCs w:val="24"/>
        </w:rPr>
        <w:t xml:space="preserve">. Any matching with </w:t>
      </w:r>
      <w:r w:rsidR="00572FB4" w:rsidRPr="00C7761A">
        <w:rPr>
          <w:rFonts w:cstheme="minorHAnsi"/>
          <w:sz w:val="24"/>
          <w:szCs w:val="24"/>
        </w:rPr>
        <w:t xml:space="preserve">an </w:t>
      </w:r>
      <w:r w:rsidRPr="00C7761A">
        <w:rPr>
          <w:rFonts w:cstheme="minorHAnsi"/>
          <w:b/>
          <w:bCs/>
          <w:color w:val="FF0000"/>
          <w:sz w:val="24"/>
          <w:szCs w:val="24"/>
        </w:rPr>
        <w:t xml:space="preserve">online </w:t>
      </w:r>
      <w:r w:rsidR="00572FB4" w:rsidRPr="00C7761A">
        <w:rPr>
          <w:rFonts w:cstheme="minorHAnsi"/>
          <w:b/>
          <w:bCs/>
          <w:color w:val="FF0000"/>
          <w:sz w:val="24"/>
          <w:szCs w:val="24"/>
        </w:rPr>
        <w:t>project</w:t>
      </w:r>
      <w:r w:rsidRPr="00C7761A">
        <w:rPr>
          <w:rFonts w:cstheme="minorHAnsi"/>
          <w:sz w:val="24"/>
          <w:szCs w:val="24"/>
        </w:rPr>
        <w:t xml:space="preserve"> or </w:t>
      </w:r>
      <w:r w:rsidR="00572FB4" w:rsidRPr="00C7761A">
        <w:rPr>
          <w:rFonts w:cstheme="minorHAnsi"/>
          <w:b/>
          <w:bCs/>
          <w:color w:val="FF0000"/>
          <w:sz w:val="24"/>
          <w:szCs w:val="24"/>
        </w:rPr>
        <w:t>another</w:t>
      </w:r>
      <w:r w:rsidR="00572FB4" w:rsidRPr="00C7761A">
        <w:rPr>
          <w:rFonts w:cstheme="minorHAnsi"/>
          <w:sz w:val="24"/>
          <w:szCs w:val="24"/>
        </w:rPr>
        <w:t>/</w:t>
      </w:r>
      <w:r w:rsidRPr="00C7761A">
        <w:rPr>
          <w:rFonts w:cstheme="minorHAnsi"/>
          <w:b/>
          <w:bCs/>
          <w:color w:val="FF0000"/>
          <w:sz w:val="24"/>
          <w:szCs w:val="24"/>
        </w:rPr>
        <w:t xml:space="preserve">previous student </w:t>
      </w:r>
      <w:r w:rsidR="00572FB4" w:rsidRPr="00C7761A">
        <w:rPr>
          <w:rFonts w:cstheme="minorHAnsi"/>
          <w:b/>
          <w:bCs/>
          <w:color w:val="FF0000"/>
          <w:sz w:val="24"/>
          <w:szCs w:val="24"/>
        </w:rPr>
        <w:t>project</w:t>
      </w:r>
      <w:r w:rsidRPr="00C7761A">
        <w:rPr>
          <w:rFonts w:cstheme="minorHAnsi"/>
          <w:sz w:val="24"/>
          <w:szCs w:val="24"/>
        </w:rPr>
        <w:t xml:space="preserve"> will be given </w:t>
      </w:r>
      <w:r w:rsidRPr="00C7761A">
        <w:rPr>
          <w:rFonts w:cstheme="minorHAnsi"/>
          <w:b/>
          <w:bCs/>
          <w:color w:val="FF0000"/>
          <w:sz w:val="24"/>
          <w:szCs w:val="24"/>
        </w:rPr>
        <w:t>ZERO</w:t>
      </w:r>
      <w:r w:rsidRPr="00C7761A">
        <w:rPr>
          <w:rFonts w:cstheme="minorHAnsi"/>
          <w:sz w:val="24"/>
          <w:szCs w:val="24"/>
        </w:rPr>
        <w:t xml:space="preserve">. </w:t>
      </w:r>
    </w:p>
    <w:p w14:paraId="6A1BB3E0" w14:textId="77777777" w:rsidR="00C37875" w:rsidRPr="00C7761A" w:rsidRDefault="00C37875" w:rsidP="00C3787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F32D90" w14:textId="17458BCA" w:rsidR="00497846" w:rsidRPr="00C7761A" w:rsidRDefault="00497846" w:rsidP="0049784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C7761A">
        <w:rPr>
          <w:rFonts w:cstheme="minorHAnsi"/>
          <w:b/>
          <w:bCs/>
          <w:sz w:val="24"/>
          <w:szCs w:val="24"/>
          <w:u w:val="single"/>
        </w:rPr>
        <w:t>Each student</w:t>
      </w:r>
      <w:r w:rsidR="00CA49A2" w:rsidRPr="00C7761A">
        <w:rPr>
          <w:rFonts w:cstheme="minorHAnsi"/>
          <w:b/>
          <w:bCs/>
          <w:sz w:val="24"/>
          <w:szCs w:val="24"/>
          <w:u w:val="single"/>
        </w:rPr>
        <w:t>/group</w:t>
      </w:r>
      <w:r w:rsidRPr="00C7761A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CA49A2" w:rsidRPr="00C7761A">
        <w:rPr>
          <w:rFonts w:cstheme="minorHAnsi"/>
          <w:b/>
          <w:bCs/>
          <w:sz w:val="24"/>
          <w:szCs w:val="24"/>
          <w:u w:val="single"/>
        </w:rPr>
        <w:t>has</w:t>
      </w:r>
      <w:r w:rsidRPr="00C7761A">
        <w:rPr>
          <w:rFonts w:cstheme="minorHAnsi"/>
          <w:b/>
          <w:bCs/>
          <w:sz w:val="24"/>
          <w:szCs w:val="24"/>
          <w:u w:val="single"/>
        </w:rPr>
        <w:t xml:space="preserve"> to prepare</w:t>
      </w:r>
    </w:p>
    <w:p w14:paraId="6627AC66" w14:textId="77777777" w:rsidR="00497846" w:rsidRPr="00C7761A" w:rsidRDefault="00497846" w:rsidP="004978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b/>
          <w:bCs/>
          <w:color w:val="FF0000"/>
          <w:sz w:val="24"/>
          <w:szCs w:val="24"/>
          <w:u w:val="single"/>
        </w:rPr>
        <w:t>IT230_Project.docx:</w:t>
      </w:r>
      <w:r w:rsidRPr="00C7761A">
        <w:rPr>
          <w:rFonts w:cstheme="minorHAnsi"/>
          <w:color w:val="FF0000"/>
          <w:sz w:val="24"/>
          <w:szCs w:val="24"/>
        </w:rPr>
        <w:t xml:space="preserve"> </w:t>
      </w:r>
    </w:p>
    <w:p w14:paraId="1B0DC303" w14:textId="77A432DE" w:rsidR="00497846" w:rsidRPr="00C7761A" w:rsidRDefault="00497846" w:rsidP="00D3063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120" w:after="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The student must use the same file (IT230_Project.docx) to prepare </w:t>
      </w:r>
      <w:r w:rsidR="000E16AE" w:rsidRPr="00C7761A">
        <w:rPr>
          <w:rFonts w:cstheme="minorHAnsi"/>
          <w:sz w:val="24"/>
          <w:szCs w:val="24"/>
        </w:rPr>
        <w:t>group</w:t>
      </w:r>
      <w:r w:rsidRPr="00C7761A">
        <w:rPr>
          <w:rFonts w:cstheme="minorHAnsi"/>
          <w:sz w:val="24"/>
          <w:szCs w:val="24"/>
        </w:rPr>
        <w:t xml:space="preserve"> answer</w:t>
      </w:r>
      <w:r w:rsidR="000E16AE" w:rsidRPr="00C7761A">
        <w:rPr>
          <w:rFonts w:cstheme="minorHAnsi"/>
          <w:sz w:val="24"/>
          <w:szCs w:val="24"/>
        </w:rPr>
        <w:t>s</w:t>
      </w:r>
      <w:r w:rsidRPr="00C7761A">
        <w:rPr>
          <w:rFonts w:cstheme="minorHAnsi"/>
          <w:sz w:val="24"/>
          <w:szCs w:val="24"/>
        </w:rPr>
        <w:t>.</w:t>
      </w:r>
    </w:p>
    <w:p w14:paraId="79FF0A86" w14:textId="454F5105" w:rsidR="00497846" w:rsidRPr="00C7761A" w:rsidRDefault="00497846" w:rsidP="00D3063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120" w:after="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For each part of the project (HTML</w:t>
      </w:r>
      <w:r w:rsidR="00CA49A2" w:rsidRPr="00C7761A">
        <w:rPr>
          <w:rFonts w:cstheme="minorHAnsi"/>
          <w:sz w:val="24"/>
          <w:szCs w:val="24"/>
        </w:rPr>
        <w:t>,</w:t>
      </w:r>
      <w:r w:rsidRPr="00C7761A">
        <w:rPr>
          <w:rFonts w:cstheme="minorHAnsi"/>
          <w:sz w:val="24"/>
          <w:szCs w:val="24"/>
        </w:rPr>
        <w:t xml:space="preserve"> CSS, JS and PHP + DB)</w:t>
      </w:r>
      <w:r w:rsidR="00572FB4" w:rsidRPr="00C7761A">
        <w:rPr>
          <w:rFonts w:cstheme="minorHAnsi"/>
          <w:sz w:val="24"/>
          <w:szCs w:val="24"/>
        </w:rPr>
        <w:t>,</w:t>
      </w:r>
      <w:r w:rsidRPr="00C7761A">
        <w:rPr>
          <w:rFonts w:cstheme="minorHAnsi"/>
          <w:sz w:val="24"/>
          <w:szCs w:val="24"/>
        </w:rPr>
        <w:t xml:space="preserve"> the student must copy and paste his</w:t>
      </w:r>
      <w:r w:rsidR="00D30639" w:rsidRPr="00C7761A">
        <w:rPr>
          <w:rFonts w:cstheme="minorHAnsi"/>
          <w:sz w:val="24"/>
          <w:szCs w:val="24"/>
        </w:rPr>
        <w:t>/her</w:t>
      </w:r>
      <w:r w:rsidRPr="00C7761A">
        <w:rPr>
          <w:rFonts w:cstheme="minorHAnsi"/>
          <w:sz w:val="24"/>
          <w:szCs w:val="24"/>
        </w:rPr>
        <w:t xml:space="preserve"> code and add a screenshot of the output with a brief explication of each functionality of the web application. </w:t>
      </w:r>
    </w:p>
    <w:p w14:paraId="0BA67322" w14:textId="5CD8345C" w:rsidR="002D44F8" w:rsidRPr="00C7761A" w:rsidRDefault="002D44F8" w:rsidP="00D3063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120" w:after="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Prepare a PDF version of this file.</w:t>
      </w:r>
    </w:p>
    <w:p w14:paraId="6D5D9EF0" w14:textId="77777777" w:rsidR="00D30639" w:rsidRPr="00C7761A" w:rsidRDefault="00D30639" w:rsidP="00D30639">
      <w:pPr>
        <w:pStyle w:val="ListParagraph"/>
        <w:autoSpaceDE w:val="0"/>
        <w:autoSpaceDN w:val="0"/>
        <w:adjustRightInd w:val="0"/>
        <w:spacing w:before="120" w:after="0" w:line="240" w:lineRule="auto"/>
        <w:ind w:left="1434"/>
        <w:jc w:val="both"/>
        <w:rPr>
          <w:rFonts w:cstheme="minorHAnsi"/>
          <w:sz w:val="24"/>
          <w:szCs w:val="24"/>
        </w:rPr>
      </w:pPr>
    </w:p>
    <w:p w14:paraId="6A023FE1" w14:textId="071F115C" w:rsidR="00497846" w:rsidRPr="00C7761A" w:rsidRDefault="00497846" w:rsidP="004978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b/>
          <w:bCs/>
          <w:color w:val="FF0000"/>
          <w:sz w:val="24"/>
          <w:szCs w:val="24"/>
          <w:u w:val="single"/>
        </w:rPr>
        <w:t>Project.zip:</w:t>
      </w:r>
      <w:r w:rsidRPr="00C7761A">
        <w:rPr>
          <w:rFonts w:cstheme="minorHAnsi"/>
          <w:color w:val="FF0000"/>
          <w:sz w:val="24"/>
          <w:szCs w:val="24"/>
        </w:rPr>
        <w:t xml:space="preserve"> </w:t>
      </w:r>
      <w:r w:rsidRPr="00C7761A">
        <w:rPr>
          <w:rFonts w:cstheme="minorHAnsi"/>
          <w:sz w:val="24"/>
          <w:szCs w:val="24"/>
        </w:rPr>
        <w:t>contains all the files of the project (</w:t>
      </w:r>
      <w:r w:rsidR="0096646F" w:rsidRPr="00C7761A">
        <w:rPr>
          <w:rFonts w:cstheme="minorHAnsi"/>
          <w:sz w:val="24"/>
          <w:szCs w:val="24"/>
        </w:rPr>
        <w:t>HTML</w:t>
      </w:r>
      <w:r w:rsidRPr="00C7761A">
        <w:rPr>
          <w:rFonts w:cstheme="minorHAnsi"/>
          <w:sz w:val="24"/>
          <w:szCs w:val="24"/>
        </w:rPr>
        <w:t xml:space="preserve">, </w:t>
      </w:r>
      <w:r w:rsidR="0096646F" w:rsidRPr="00C7761A">
        <w:rPr>
          <w:rFonts w:cstheme="minorHAnsi"/>
          <w:sz w:val="24"/>
          <w:szCs w:val="24"/>
        </w:rPr>
        <w:t>CSS</w:t>
      </w:r>
      <w:r w:rsidRPr="00C7761A">
        <w:rPr>
          <w:rFonts w:cstheme="minorHAnsi"/>
          <w:sz w:val="24"/>
          <w:szCs w:val="24"/>
        </w:rPr>
        <w:t xml:space="preserve">, JS, </w:t>
      </w:r>
      <w:r w:rsidR="0096646F" w:rsidRPr="00C7761A">
        <w:rPr>
          <w:rFonts w:cstheme="minorHAnsi"/>
          <w:sz w:val="24"/>
          <w:szCs w:val="24"/>
        </w:rPr>
        <w:t>PHP</w:t>
      </w:r>
      <w:r w:rsidRPr="00C7761A">
        <w:rPr>
          <w:rFonts w:cstheme="minorHAnsi"/>
          <w:sz w:val="24"/>
          <w:szCs w:val="24"/>
        </w:rPr>
        <w:t xml:space="preserve">, </w:t>
      </w:r>
      <w:r w:rsidR="0096646F" w:rsidRPr="00C7761A">
        <w:rPr>
          <w:rFonts w:cstheme="minorHAnsi"/>
          <w:sz w:val="24"/>
          <w:szCs w:val="24"/>
        </w:rPr>
        <w:t>SQL</w:t>
      </w:r>
      <w:r w:rsidR="00D30639" w:rsidRPr="00C7761A">
        <w:rPr>
          <w:rFonts w:cstheme="minorHAnsi"/>
          <w:sz w:val="24"/>
          <w:szCs w:val="24"/>
        </w:rPr>
        <w:t>, images</w:t>
      </w:r>
      <w:r w:rsidRPr="00C7761A">
        <w:rPr>
          <w:rFonts w:cstheme="minorHAnsi"/>
          <w:sz w:val="24"/>
          <w:szCs w:val="24"/>
        </w:rPr>
        <w:t xml:space="preserve">). </w:t>
      </w:r>
    </w:p>
    <w:p w14:paraId="30867A53" w14:textId="77777777" w:rsidR="00C37875" w:rsidRPr="00C7761A" w:rsidRDefault="00C37875" w:rsidP="000035E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47B027" w14:textId="77777777" w:rsidR="00460BCA" w:rsidRPr="00C7761A" w:rsidRDefault="000035E8" w:rsidP="000035E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C7761A">
        <w:rPr>
          <w:rFonts w:cstheme="minorHAnsi"/>
          <w:b/>
          <w:bCs/>
          <w:sz w:val="24"/>
          <w:szCs w:val="24"/>
          <w:u w:val="single"/>
        </w:rPr>
        <w:t xml:space="preserve">Student will upload: </w:t>
      </w:r>
    </w:p>
    <w:p w14:paraId="29F5C038" w14:textId="77777777" w:rsidR="00460BCA" w:rsidRPr="00C7761A" w:rsidRDefault="000035E8" w:rsidP="00460B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IT230_Project.docx</w:t>
      </w:r>
    </w:p>
    <w:p w14:paraId="214595FE" w14:textId="33FC70C2" w:rsidR="00460BCA" w:rsidRPr="00C7761A" w:rsidRDefault="000035E8" w:rsidP="00460B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IT230_Project.pdf</w:t>
      </w:r>
    </w:p>
    <w:p w14:paraId="7E525D11" w14:textId="346C17DA" w:rsidR="00106EF8" w:rsidRPr="00C7761A" w:rsidRDefault="00EF6CD2" w:rsidP="00C37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Project.zip</w:t>
      </w:r>
    </w:p>
    <w:bookmarkStart w:id="3" w:name="_Toc321140623"/>
    <w:p w14:paraId="261B9B92" w14:textId="31029D49" w:rsidR="00496101" w:rsidRDefault="00822BAC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31CF4" wp14:editId="7FDA6D7E">
                <wp:simplePos x="0" y="0"/>
                <wp:positionH relativeFrom="column">
                  <wp:posOffset>4194810</wp:posOffset>
                </wp:positionH>
                <wp:positionV relativeFrom="page">
                  <wp:posOffset>1470355</wp:posOffset>
                </wp:positionV>
                <wp:extent cx="1098000" cy="306000"/>
                <wp:effectExtent l="57150" t="38100" r="83185" b="9461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000" cy="30600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4DCDFF" w14:textId="3D15D15C" w:rsidR="00822BAC" w:rsidRPr="00034555" w:rsidRDefault="00572FB4" w:rsidP="00822BA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="00822BAC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1CF4" id="Double Bracket 2" o:spid="_x0000_s1034" type="#_x0000_t185" style="position:absolute;margin-left:330.3pt;margin-top:115.8pt;width:86.45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" strokecolor="black [3200]" strokeweight="2pt">
                <v:shadow on="t" color="black" opacity="24903f" origin=",.5" offset="0,.55556mm"/>
                <v:textbox>
                  <w:txbxContent>
                    <w:p w14:paraId="114DCDFF" w14:textId="3D15D15C" w:rsidR="00822BAC" w:rsidRPr="00034555" w:rsidRDefault="00572FB4" w:rsidP="00822BA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="00822BAC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16D5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1792" behindDoc="0" locked="0" layoutInCell="1" allowOverlap="1" wp14:anchorId="79A76518" wp14:editId="25DE4055">
                <wp:simplePos x="0" y="0"/>
                <wp:positionH relativeFrom="page">
                  <wp:posOffset>470840</wp:posOffset>
                </wp:positionH>
                <wp:positionV relativeFrom="margin">
                  <wp:posOffset>-1270</wp:posOffset>
                </wp:positionV>
                <wp:extent cx="1247775" cy="2304288"/>
                <wp:effectExtent l="0" t="0" r="0" b="0"/>
                <wp:wrapSquare wrapText="largest"/>
                <wp:docPr id="21" name="Text Box 21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ED29" w14:textId="77777777" w:rsidR="00D30639" w:rsidRDefault="00D30639" w:rsidP="00D30639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30E91C1E" w14:textId="77777777" w:rsidR="00D30639" w:rsidRPr="00BD02A2" w:rsidRDefault="00D30639" w:rsidP="00D30639">
                            <w:pPr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2. Create web pages using HTML5 and CSS3.</w:t>
                            </w:r>
                          </w:p>
                          <w:p w14:paraId="79256E6C" w14:textId="77777777" w:rsidR="00FB3FB6" w:rsidRDefault="00FB3FB6" w:rsidP="00FB3FB6"/>
                          <w:p w14:paraId="2C0A1062" w14:textId="77777777" w:rsidR="00FB3FB6" w:rsidRDefault="00FB3FB6" w:rsidP="00FB3FB6"/>
                          <w:p w14:paraId="19234FDA" w14:textId="77777777" w:rsidR="00FB3FB6" w:rsidRDefault="00FB3FB6" w:rsidP="00FB3FB6"/>
                          <w:p w14:paraId="7ABB2646" w14:textId="77777777" w:rsidR="00FB3FB6" w:rsidRDefault="00FB3FB6" w:rsidP="00FB3FB6"/>
                          <w:p w14:paraId="78B84197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9A76518" id="Text Box 21" o:spid="_x0000_s1035" type="#_x0000_t202" alt="Sidebar" style="position:absolute;margin-left:37.05pt;margin-top:-.1pt;width:98.25pt;height:181.45pt;z-index:25168179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" filled="f" stroked="f" strokeweight=".5pt">
                <v:textbox inset="3.6pt,0,3.6pt,0">
                  <w:txbxContent>
                    <w:p w14:paraId="327AED29" w14:textId="77777777" w:rsidR="00D30639" w:rsidRDefault="00D30639" w:rsidP="00D30639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30E91C1E" w14:textId="77777777" w:rsidR="00D30639" w:rsidRPr="00BD02A2" w:rsidRDefault="00D30639" w:rsidP="00D30639">
                      <w:pPr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2. Create web pages using HTML5 and CSS3.</w:t>
                      </w:r>
                    </w:p>
                    <w:p w14:paraId="79256E6C" w14:textId="77777777" w:rsidR="00FB3FB6" w:rsidRDefault="00FB3FB6" w:rsidP="00FB3FB6"/>
                    <w:p w14:paraId="2C0A1062" w14:textId="77777777" w:rsidR="00FB3FB6" w:rsidRDefault="00FB3FB6" w:rsidP="00FB3FB6"/>
                    <w:p w14:paraId="19234FDA" w14:textId="77777777" w:rsidR="00FB3FB6" w:rsidRDefault="00FB3FB6" w:rsidP="00FB3FB6"/>
                    <w:p w14:paraId="7ABB2646" w14:textId="77777777" w:rsidR="00FB3FB6" w:rsidRDefault="00FB3FB6" w:rsidP="00FB3FB6"/>
                    <w:p w14:paraId="78B84197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3"/>
      <w:r w:rsidR="005270B2">
        <w:t>HTML</w:t>
      </w:r>
    </w:p>
    <w:p w14:paraId="0C2BE6AA" w14:textId="77777777" w:rsidR="00496101" w:rsidRDefault="00496101" w:rsidP="00E0235E">
      <w:pPr>
        <w:spacing w:before="360" w:after="0" w:line="312" w:lineRule="auto"/>
      </w:pPr>
    </w:p>
    <w:p w14:paraId="0B3CCB32" w14:textId="54669425" w:rsidR="00F63908" w:rsidRDefault="00986F59" w:rsidP="005270B2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56C509" wp14:editId="4DD1C109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D63FBAB" w14:textId="2F151415" w:rsidR="00986F59" w:rsidRPr="00034555" w:rsidRDefault="00572FB4" w:rsidP="00986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C509" id="Double Bracket 3" o:spid="_x0000_s1036" type="#_x0000_t185" style="position:absolute;margin-left:330.2pt;margin-top:115.8pt;width:86.3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" strokecolor="black [3200]" strokeweight="2pt">
                <v:shadow on="t" color="black" opacity="24903f" origin=",.5" offset="0,.55556mm"/>
                <v:textbox>
                  <w:txbxContent>
                    <w:p w14:paraId="0D63FBAB" w14:textId="2F151415" w:rsidR="00986F59" w:rsidRPr="00034555" w:rsidRDefault="00572FB4" w:rsidP="00986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3908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3840" behindDoc="0" locked="0" layoutInCell="1" allowOverlap="1" wp14:anchorId="02E75D26" wp14:editId="00ED3D58">
                <wp:simplePos x="0" y="0"/>
                <wp:positionH relativeFrom="page">
                  <wp:posOffset>470865</wp:posOffset>
                </wp:positionH>
                <wp:positionV relativeFrom="margin">
                  <wp:posOffset>-5080</wp:posOffset>
                </wp:positionV>
                <wp:extent cx="1247775" cy="2304288"/>
                <wp:effectExtent l="0" t="0" r="0" b="0"/>
                <wp:wrapSquare wrapText="largest"/>
                <wp:docPr id="22" name="Text Box 22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9A4C" w14:textId="77777777" w:rsidR="00D30639" w:rsidRDefault="00D30639" w:rsidP="00D30639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45ED003E" w14:textId="77777777" w:rsidR="00D30639" w:rsidRPr="00BD02A2" w:rsidRDefault="00D30639" w:rsidP="00D30639">
                            <w:pPr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2. Create web pages using HTML5 and CSS3.</w:t>
                            </w:r>
                          </w:p>
                          <w:p w14:paraId="5CABDF0F" w14:textId="77777777" w:rsidR="00FB3FB6" w:rsidRDefault="00FB3FB6" w:rsidP="00FB3FB6"/>
                          <w:p w14:paraId="4899297A" w14:textId="77777777" w:rsidR="00FB3FB6" w:rsidRDefault="00FB3FB6" w:rsidP="00FB3FB6"/>
                          <w:p w14:paraId="36D8FDCB" w14:textId="77777777" w:rsidR="00FB3FB6" w:rsidRDefault="00FB3FB6" w:rsidP="00FB3FB6"/>
                          <w:p w14:paraId="3D8D31BC" w14:textId="77777777" w:rsidR="00FB3FB6" w:rsidRDefault="00FB3FB6" w:rsidP="00FB3FB6"/>
                          <w:p w14:paraId="6CB9BCBB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2E75D26" id="Text Box 22" o:spid="_x0000_s1037" type="#_x0000_t202" alt="Sidebar" style="position:absolute;margin-left:37.1pt;margin-top:-.4pt;width:98.25pt;height:181.45pt;z-index:25168384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" filled="f" stroked="f" strokeweight=".5pt">
                <v:textbox inset="3.6pt,0,3.6pt,0">
                  <w:txbxContent>
                    <w:p w14:paraId="04B59A4C" w14:textId="77777777" w:rsidR="00D30639" w:rsidRDefault="00D30639" w:rsidP="00D30639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45ED003E" w14:textId="77777777" w:rsidR="00D30639" w:rsidRPr="00BD02A2" w:rsidRDefault="00D30639" w:rsidP="00D30639">
                      <w:pPr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2. Create web pages using HTML5 and CSS3.</w:t>
                      </w:r>
                    </w:p>
                    <w:p w14:paraId="5CABDF0F" w14:textId="77777777" w:rsidR="00FB3FB6" w:rsidRDefault="00FB3FB6" w:rsidP="00FB3FB6"/>
                    <w:p w14:paraId="4899297A" w14:textId="77777777" w:rsidR="00FB3FB6" w:rsidRDefault="00FB3FB6" w:rsidP="00FB3FB6"/>
                    <w:p w14:paraId="36D8FDCB" w14:textId="77777777" w:rsidR="00FB3FB6" w:rsidRDefault="00FB3FB6" w:rsidP="00FB3FB6"/>
                    <w:p w14:paraId="3D8D31BC" w14:textId="77777777" w:rsidR="00FB3FB6" w:rsidRDefault="00FB3FB6" w:rsidP="00FB3FB6"/>
                    <w:p w14:paraId="6CB9BCBB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5270B2">
        <w:t>CSS</w:t>
      </w:r>
    </w:p>
    <w:p w14:paraId="364C02EC" w14:textId="77777777" w:rsidR="00F63908" w:rsidRPr="007E33D4" w:rsidRDefault="00F63908" w:rsidP="007E33D4">
      <w:pPr>
        <w:spacing w:before="360" w:after="0" w:line="312" w:lineRule="auto"/>
        <w:rPr>
          <w:sz w:val="24"/>
          <w:szCs w:val="24"/>
        </w:rPr>
      </w:pPr>
    </w:p>
    <w:p w14:paraId="1D18F5B2" w14:textId="77777777" w:rsidR="00F63908" w:rsidRPr="00F63908" w:rsidRDefault="00F63908" w:rsidP="00F63908"/>
    <w:p w14:paraId="61967EF6" w14:textId="77777777" w:rsidR="00F63908" w:rsidRDefault="00F63908" w:rsidP="00F63908"/>
    <w:p w14:paraId="65918047" w14:textId="77777777" w:rsidR="00496101" w:rsidRPr="00F63908" w:rsidRDefault="00F63908" w:rsidP="00F63908">
      <w:pPr>
        <w:tabs>
          <w:tab w:val="left" w:pos="1083"/>
        </w:tabs>
      </w:pPr>
      <w:r>
        <w:tab/>
      </w:r>
    </w:p>
    <w:p w14:paraId="19F306A0" w14:textId="4AFE2436" w:rsidR="00496101" w:rsidRDefault="00986F59" w:rsidP="005270B2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717D6" wp14:editId="303A466D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E7B7D1F" w14:textId="19DB06F7" w:rsidR="00986F59" w:rsidRPr="00034555" w:rsidRDefault="00572FB4" w:rsidP="00986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17D6" id="Double Bracket 4" o:spid="_x0000_s1038" type="#_x0000_t185" style="position:absolute;margin-left:330.2pt;margin-top:115.8pt;width:86.35pt;height:2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" strokecolor="black [3200]" strokeweight="2pt">
                <v:shadow on="t" color="black" opacity="24903f" origin=",.5" offset="0,.55556mm"/>
                <v:textbox>
                  <w:txbxContent>
                    <w:p w14:paraId="4E7B7D1F" w14:textId="19DB06F7" w:rsidR="00986F59" w:rsidRPr="00034555" w:rsidRDefault="00572FB4" w:rsidP="00986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01F4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5888" behindDoc="0" locked="0" layoutInCell="1" allowOverlap="1" wp14:anchorId="46AC9A8D" wp14:editId="66B1F856">
                <wp:simplePos x="0" y="0"/>
                <wp:positionH relativeFrom="page">
                  <wp:posOffset>478790</wp:posOffset>
                </wp:positionH>
                <wp:positionV relativeFrom="margin">
                  <wp:posOffset>-2210</wp:posOffset>
                </wp:positionV>
                <wp:extent cx="1247775" cy="2304288"/>
                <wp:effectExtent l="0" t="0" r="0" b="0"/>
                <wp:wrapSquare wrapText="largest"/>
                <wp:docPr id="23" name="Text Box 23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2738F" w14:textId="77777777" w:rsidR="00572FB4" w:rsidRDefault="00572FB4" w:rsidP="00572FB4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015D0CC3" w14:textId="77777777" w:rsidR="00572FB4" w:rsidRPr="00BD02A2" w:rsidRDefault="00572FB4" w:rsidP="00572FB4">
                            <w:pPr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3. Develop dynamic web pages using JavaScript.</w:t>
                            </w:r>
                          </w:p>
                          <w:p w14:paraId="55340111" w14:textId="77777777" w:rsidR="00FB3FB6" w:rsidRDefault="00FB3FB6" w:rsidP="00FB3FB6"/>
                          <w:p w14:paraId="4719C03E" w14:textId="77777777" w:rsidR="00FB3FB6" w:rsidRDefault="00FB3FB6" w:rsidP="00FB3FB6"/>
                          <w:p w14:paraId="41F0E6E9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6AC9A8D" id="Text Box 23" o:spid="_x0000_s1039" type="#_x0000_t202" alt="Sidebar" style="position:absolute;margin-left:37.7pt;margin-top:-.15pt;width:98.25pt;height:181.45pt;z-index:251685888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" filled="f" stroked="f" strokeweight=".5pt">
                <v:textbox inset="3.6pt,0,3.6pt,0">
                  <w:txbxContent>
                    <w:p w14:paraId="0132738F" w14:textId="77777777" w:rsidR="00572FB4" w:rsidRDefault="00572FB4" w:rsidP="00572FB4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015D0CC3" w14:textId="77777777" w:rsidR="00572FB4" w:rsidRPr="00BD02A2" w:rsidRDefault="00572FB4" w:rsidP="00572FB4">
                      <w:pPr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3. Develop dynamic web pages using JavaScript.</w:t>
                      </w:r>
                    </w:p>
                    <w:p w14:paraId="55340111" w14:textId="77777777" w:rsidR="00FB3FB6" w:rsidRDefault="00FB3FB6" w:rsidP="00FB3FB6"/>
                    <w:p w14:paraId="4719C03E" w14:textId="77777777" w:rsidR="00FB3FB6" w:rsidRDefault="00FB3FB6" w:rsidP="00FB3FB6"/>
                    <w:p w14:paraId="41F0E6E9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5270B2">
        <w:t>JavaScript</w:t>
      </w:r>
    </w:p>
    <w:p w14:paraId="1B51F202" w14:textId="7E9DF0F0" w:rsidR="005270B2" w:rsidRDefault="005270B2" w:rsidP="007F7DC6">
      <w:pPr>
        <w:spacing w:after="0" w:line="312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0C3127D8" w14:textId="77777777" w:rsidR="005270B2" w:rsidRDefault="005270B2">
      <w:p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br w:type="page"/>
      </w:r>
    </w:p>
    <w:p w14:paraId="06E9CFD0" w14:textId="00256951" w:rsidR="005270B2" w:rsidRDefault="005270B2" w:rsidP="005270B2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602E7" wp14:editId="773A356D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C04971" w14:textId="481D2730" w:rsidR="005270B2" w:rsidRPr="00034555" w:rsidRDefault="00572FB4" w:rsidP="005270B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4</w:t>
                            </w:r>
                            <w:r w:rsidR="005270B2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02E7" id="Double Bracket 7" o:spid="_x0000_s1040" type="#_x0000_t185" style="position:absolute;margin-left:330.2pt;margin-top:115.8pt;width:86.35pt;height:2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" strokecolor="black [3200]" strokeweight="2pt">
                <v:shadow on="t" color="black" opacity="24903f" origin=",.5" offset="0,.55556mm"/>
                <v:textbox>
                  <w:txbxContent>
                    <w:p w14:paraId="09C04971" w14:textId="481D2730" w:rsidR="005270B2" w:rsidRPr="00034555" w:rsidRDefault="00572FB4" w:rsidP="005270B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4</w:t>
                      </w:r>
                      <w:r w:rsidR="005270B2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99200" behindDoc="0" locked="0" layoutInCell="1" allowOverlap="1" wp14:anchorId="0F208AD1" wp14:editId="6E7A1CE9">
                <wp:simplePos x="0" y="0"/>
                <wp:positionH relativeFrom="page">
                  <wp:posOffset>478790</wp:posOffset>
                </wp:positionH>
                <wp:positionV relativeFrom="margin">
                  <wp:posOffset>-2210</wp:posOffset>
                </wp:positionV>
                <wp:extent cx="1247775" cy="2304288"/>
                <wp:effectExtent l="0" t="0" r="0" b="0"/>
                <wp:wrapSquare wrapText="largest"/>
                <wp:docPr id="8" name="Text Box 8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2520" w14:textId="77777777" w:rsidR="00572FB4" w:rsidRDefault="00572FB4" w:rsidP="00572FB4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3D5BB040" w14:textId="77777777" w:rsidR="00572FB4" w:rsidRPr="00FB3FB6" w:rsidRDefault="00572FB4" w:rsidP="00572FB4">
                            <w:pP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02A2">
                              <w:rPr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 xml:space="preserve">6. Build web </w:t>
                            </w:r>
                            <w:r w:rsidRPr="00BD02A2">
                              <w:rPr>
                                <w:rFonts w:eastAsiaTheme="majorEastAsia" w:cstheme="majorBidi"/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applications using PHP and MySQL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EF4623" w:themeColor="accent1"/>
                                <w:kern w:val="20"/>
                                <w:sz w:val="24"/>
                              </w:rPr>
                              <w:t>.</w:t>
                            </w:r>
                          </w:p>
                          <w:p w14:paraId="5B42F629" w14:textId="77777777" w:rsidR="005270B2" w:rsidRDefault="005270B2" w:rsidP="005270B2"/>
                          <w:p w14:paraId="32EA760F" w14:textId="77777777" w:rsidR="005270B2" w:rsidRDefault="005270B2" w:rsidP="005270B2"/>
                          <w:p w14:paraId="67BFFE41" w14:textId="77777777" w:rsidR="005270B2" w:rsidRDefault="005270B2" w:rsidP="005270B2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F208AD1" id="Text Box 8" o:spid="_x0000_s1041" type="#_x0000_t202" alt="Sidebar" style="position:absolute;margin-left:37.7pt;margin-top:-.15pt;width:98.25pt;height:181.45pt;z-index:25169920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" filled="f" stroked="f" strokeweight=".5pt">
                <v:textbox inset="3.6pt,0,3.6pt,0">
                  <w:txbxContent>
                    <w:p w14:paraId="43BF2520" w14:textId="77777777" w:rsidR="00572FB4" w:rsidRDefault="00572FB4" w:rsidP="00572FB4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3D5BB040" w14:textId="77777777" w:rsidR="00572FB4" w:rsidRPr="00FB3FB6" w:rsidRDefault="00572FB4" w:rsidP="00572FB4">
                      <w:pP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D02A2">
                        <w:rPr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 xml:space="preserve">6. Build web </w:t>
                      </w:r>
                      <w:r w:rsidRPr="00BD02A2">
                        <w:rPr>
                          <w:rFonts w:eastAsiaTheme="majorEastAsia" w:cstheme="majorBidi"/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applications using PHP and MySQL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EF4623" w:themeColor="accent1"/>
                          <w:kern w:val="20"/>
                          <w:sz w:val="24"/>
                        </w:rPr>
                        <w:t>.</w:t>
                      </w:r>
                    </w:p>
                    <w:p w14:paraId="5B42F629" w14:textId="77777777" w:rsidR="005270B2" w:rsidRDefault="005270B2" w:rsidP="005270B2"/>
                    <w:p w14:paraId="32EA760F" w14:textId="77777777" w:rsidR="005270B2" w:rsidRDefault="005270B2" w:rsidP="005270B2"/>
                    <w:p w14:paraId="67BFFE41" w14:textId="77777777" w:rsidR="005270B2" w:rsidRDefault="005270B2" w:rsidP="005270B2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D2650D">
        <w:t xml:space="preserve">PHP + </w:t>
      </w:r>
      <w:r w:rsidR="00BA3B38">
        <w:t>SQL</w:t>
      </w:r>
    </w:p>
    <w:p w14:paraId="1A16527A" w14:textId="65095297" w:rsidR="00496101" w:rsidRPr="007F7DC6" w:rsidRDefault="00572FB4" w:rsidP="00572FB4">
      <w:pPr>
        <w:tabs>
          <w:tab w:val="left" w:pos="984"/>
        </w:tabs>
        <w:rPr>
          <w:rFonts w:ascii="Courier New" w:hAnsi="Courier New" w:cs="Courier New"/>
          <w:color w:val="FF0000"/>
          <w:sz w:val="24"/>
          <w:szCs w:val="24"/>
        </w:rPr>
      </w:pPr>
      <w:r>
        <w:tab/>
      </w:r>
      <w:r w:rsidR="00D2650D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702272" behindDoc="0" locked="0" layoutInCell="1" allowOverlap="1" wp14:anchorId="160C13B1" wp14:editId="5736C768">
                <wp:simplePos x="0" y="0"/>
                <wp:positionH relativeFrom="page">
                  <wp:posOffset>478790</wp:posOffset>
                </wp:positionH>
                <wp:positionV relativeFrom="margin">
                  <wp:posOffset>-2210</wp:posOffset>
                </wp:positionV>
                <wp:extent cx="1247775" cy="2304288"/>
                <wp:effectExtent l="0" t="0" r="0" b="0"/>
                <wp:wrapSquare wrapText="largest"/>
                <wp:docPr id="10" name="Text Box 10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0AA1" w14:textId="77777777" w:rsidR="00D2650D" w:rsidRDefault="00D2650D" w:rsidP="00D2650D"/>
                          <w:p w14:paraId="0795B44F" w14:textId="77777777" w:rsidR="00D2650D" w:rsidRDefault="00D2650D" w:rsidP="00D2650D"/>
                          <w:p w14:paraId="1532EACE" w14:textId="77777777" w:rsidR="00D2650D" w:rsidRDefault="00D2650D" w:rsidP="00D2650D"/>
                          <w:p w14:paraId="5D66ABD6" w14:textId="77777777" w:rsidR="00D2650D" w:rsidRDefault="00D2650D" w:rsidP="00D2650D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60C13B1" id="Text Box 10" o:spid="_x0000_s1042" type="#_x0000_t202" alt="Sidebar" style="position:absolute;margin-left:37.7pt;margin-top:-.15pt;width:98.25pt;height:181.45pt;z-index:25170227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" filled="f" stroked="f" strokeweight=".5pt">
                <v:textbox inset="3.6pt,0,3.6pt,0">
                  <w:txbxContent>
                    <w:p w14:paraId="65A50AA1" w14:textId="77777777" w:rsidR="00D2650D" w:rsidRDefault="00D2650D" w:rsidP="00D2650D"/>
                    <w:p w14:paraId="0795B44F" w14:textId="77777777" w:rsidR="00D2650D" w:rsidRDefault="00D2650D" w:rsidP="00D2650D"/>
                    <w:p w14:paraId="1532EACE" w14:textId="77777777" w:rsidR="00D2650D" w:rsidRDefault="00D2650D" w:rsidP="00D2650D"/>
                    <w:p w14:paraId="5D66ABD6" w14:textId="77777777" w:rsidR="00D2650D" w:rsidRDefault="00D2650D" w:rsidP="00D2650D"/>
                  </w:txbxContent>
                </v:textbox>
                <w10:wrap type="square" side="largest" anchorx="page" anchory="margin"/>
              </v:shape>
            </w:pict>
          </mc:Fallback>
        </mc:AlternateContent>
      </w:r>
    </w:p>
    <w:sectPr w:rsidR="00496101" w:rsidRPr="007F7DC6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D850" w14:textId="77777777" w:rsidR="00262FF1" w:rsidRDefault="00262FF1">
      <w:pPr>
        <w:spacing w:after="0" w:line="240" w:lineRule="auto"/>
      </w:pPr>
      <w:r>
        <w:separator/>
      </w:r>
    </w:p>
    <w:p w14:paraId="54AB2803" w14:textId="77777777" w:rsidR="00262FF1" w:rsidRDefault="00262FF1"/>
    <w:p w14:paraId="452AE8B6" w14:textId="77777777" w:rsidR="00262FF1" w:rsidRDefault="00262FF1"/>
  </w:endnote>
  <w:endnote w:type="continuationSeparator" w:id="0">
    <w:p w14:paraId="034B1D2D" w14:textId="77777777" w:rsidR="00262FF1" w:rsidRDefault="00262FF1">
      <w:pPr>
        <w:spacing w:after="0" w:line="240" w:lineRule="auto"/>
      </w:pPr>
      <w:r>
        <w:continuationSeparator/>
      </w:r>
    </w:p>
    <w:p w14:paraId="73AB0636" w14:textId="77777777" w:rsidR="00262FF1" w:rsidRDefault="00262FF1"/>
    <w:p w14:paraId="031A2EAC" w14:textId="77777777" w:rsidR="00262FF1" w:rsidRDefault="00262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FFB4" w14:textId="77777777" w:rsidR="00262FF1" w:rsidRDefault="00262FF1">
      <w:pPr>
        <w:spacing w:after="0" w:line="240" w:lineRule="auto"/>
      </w:pPr>
      <w:r>
        <w:separator/>
      </w:r>
    </w:p>
    <w:p w14:paraId="72D69AB8" w14:textId="77777777" w:rsidR="00262FF1" w:rsidRDefault="00262FF1"/>
    <w:p w14:paraId="2DFA6846" w14:textId="77777777" w:rsidR="00262FF1" w:rsidRDefault="00262FF1"/>
  </w:footnote>
  <w:footnote w:type="continuationSeparator" w:id="0">
    <w:p w14:paraId="7A18E926" w14:textId="77777777" w:rsidR="00262FF1" w:rsidRDefault="00262FF1">
      <w:pPr>
        <w:spacing w:after="0" w:line="240" w:lineRule="auto"/>
      </w:pPr>
      <w:r>
        <w:continuationSeparator/>
      </w:r>
    </w:p>
    <w:p w14:paraId="28B55104" w14:textId="77777777" w:rsidR="00262FF1" w:rsidRDefault="00262FF1"/>
    <w:p w14:paraId="4EF1C3D2" w14:textId="77777777" w:rsidR="00262FF1" w:rsidRDefault="00262F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496101" w14:paraId="3522A8D6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00DF357" w14:textId="77777777" w:rsidR="00496101" w:rsidRDefault="00496101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723D1B28" w14:textId="77777777" w:rsidR="00496101" w:rsidRDefault="00496101"/>
      </w:tc>
      <w:tc>
        <w:tcPr>
          <w:tcW w:w="8424" w:type="dxa"/>
          <w:vAlign w:val="bottom"/>
        </w:tcPr>
        <w:p w14:paraId="2D47C378" w14:textId="77777777" w:rsidR="00496101" w:rsidRDefault="00496101">
          <w:pPr>
            <w:pStyle w:val="InfoHeading"/>
          </w:pPr>
        </w:p>
      </w:tc>
    </w:tr>
    <w:tr w:rsidR="00496101" w14:paraId="643B5C9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DB3F635" w14:textId="77777777" w:rsidR="00496101" w:rsidRDefault="00496101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4BF90846" w14:textId="77777777" w:rsidR="00496101" w:rsidRDefault="00496101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2BBF4809" w14:textId="77777777" w:rsidR="00496101" w:rsidRDefault="00496101">
          <w:pPr>
            <w:pStyle w:val="Header"/>
          </w:pPr>
        </w:p>
      </w:tc>
    </w:tr>
  </w:tbl>
  <w:p w14:paraId="545C9042" w14:textId="77777777" w:rsidR="00496101" w:rsidRDefault="00496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2734" w14:textId="0FC975FC" w:rsidR="00966585" w:rsidRDefault="00B12B68" w:rsidP="00966585">
    <w:del w:id="0" w:author="Dr. Masood Ur Rehman" w:date="2021-10-20T08:37:00Z">
      <w:r w:rsidDel="00675041">
        <w:rPr>
          <w:rFonts w:ascii="Verdana" w:hAnsi="Verdana"/>
          <w:noProof/>
          <w:color w:val="6E6C64"/>
          <w:lang w:eastAsia="en-US"/>
        </w:rPr>
        <w:drawing>
          <wp:anchor distT="0" distB="0" distL="114300" distR="114300" simplePos="0" relativeHeight="251658240" behindDoc="0" locked="0" layoutInCell="1" allowOverlap="1" wp14:anchorId="02778CA2" wp14:editId="0C8B4D01">
            <wp:simplePos x="0" y="0"/>
            <wp:positionH relativeFrom="column">
              <wp:posOffset>-1504950</wp:posOffset>
            </wp:positionH>
            <wp:positionV relativeFrom="paragraph">
              <wp:posOffset>-297815</wp:posOffset>
            </wp:positionV>
            <wp:extent cx="2881630" cy="567690"/>
            <wp:effectExtent l="0" t="0" r="0" b="3810"/>
            <wp:wrapNone/>
            <wp:docPr id="19" name="Picture 19" descr="https://www.seu.edu.sa/sites/ar/SitePages/images/logo.png">
              <a:hlinkClick xmlns:a="http://schemas.openxmlformats.org/drawingml/2006/main" r:id="rId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u.edu.sa/sites/ar/SitePages/images/logo.png">
                      <a:hlinkClick r:id="rId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ins w:id="1" w:author="Dr. Masood Ur Rehman" w:date="2021-10-20T08:37:00Z"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181E72AB" wp14:editId="48EF096B">
            <wp:simplePos x="0" y="0"/>
            <wp:positionH relativeFrom="column">
              <wp:posOffset>-1508760</wp:posOffset>
            </wp:positionH>
            <wp:positionV relativeFrom="paragraph">
              <wp:posOffset>-354330</wp:posOffset>
            </wp:positionV>
            <wp:extent cx="1172210" cy="654685"/>
            <wp:effectExtent l="0" t="0" r="8890" b="0"/>
            <wp:wrapTight wrapText="bothSides">
              <wp:wrapPolygon edited="0">
                <wp:start x="0" y="0"/>
                <wp:lineTo x="0" y="20741"/>
                <wp:lineTo x="21413" y="20741"/>
                <wp:lineTo x="21413" y="0"/>
                <wp:lineTo x="0" y="0"/>
              </wp:wrapPolygon>
            </wp:wrapTight>
            <wp:docPr id="47" name="Picture 4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&#10;&#10;Description automatically generated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  <w:p w14:paraId="6C82C7EF" w14:textId="77777777" w:rsidR="00966585" w:rsidRDefault="00E56E61" w:rsidP="00E56E61">
    <w:pPr>
      <w:ind w:left="-1843"/>
    </w:pPr>
    <w:r w:rsidRPr="002C4077">
      <w:rPr>
        <w:b/>
        <w:bCs/>
        <w:i/>
        <w:iCs/>
      </w:rPr>
      <w:t>College of Computing and Informatics</w:t>
    </w:r>
    <w:r w:rsidR="00966585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88FE0B4" wp14:editId="62AC243E">
              <wp:simplePos x="0" y="0"/>
              <wp:positionH relativeFrom="column">
                <wp:posOffset>-875665</wp:posOffset>
              </wp:positionH>
              <wp:positionV relativeFrom="paragraph">
                <wp:posOffset>-8463915</wp:posOffset>
              </wp:positionV>
              <wp:extent cx="7086600" cy="0"/>
              <wp:effectExtent l="19685" t="13335" r="18415" b="3429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9C831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95pt,-666.45pt" to="489.05pt,-6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" strokecolor="#4f81bd" strokeweight="2pt">
              <v:shadow on="t" opacity="24903f" origin=",.5" offset="0,.55556mm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496101" w14:paraId="1A745506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2D0B137" w14:textId="12917D26" w:rsidR="00496101" w:rsidRDefault="00462A92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E15976"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4B2B8CFB" w14:textId="77777777" w:rsidR="00496101" w:rsidRDefault="00496101"/>
      </w:tc>
      <w:tc>
        <w:tcPr>
          <w:tcW w:w="8424" w:type="dxa"/>
          <w:vAlign w:val="bottom"/>
        </w:tcPr>
        <w:p w14:paraId="60CC58B7" w14:textId="213709F0" w:rsidR="00496101" w:rsidRDefault="00462A92">
          <w:pPr>
            <w:pStyle w:val="InfoHeading"/>
          </w:pPr>
          <w:r>
            <w:fldChar w:fldCharType="begin"/>
          </w:r>
          <w:r>
            <w:instrText xml:space="preserve"> If </w:instrText>
          </w:r>
          <w:r w:rsidR="00982EEA">
            <w:rPr>
              <w:noProof/>
            </w:rPr>
            <w:fldChar w:fldCharType="begin"/>
          </w:r>
          <w:r w:rsidR="00982EEA">
            <w:rPr>
              <w:noProof/>
            </w:rPr>
            <w:instrText xml:space="preserve"> STYLEREF “Heading 1”  </w:instrText>
          </w:r>
          <w:r w:rsidR="00982EEA">
            <w:rPr>
              <w:noProof/>
            </w:rPr>
            <w:fldChar w:fldCharType="separate"/>
          </w:r>
          <w:r w:rsidR="006D3653">
            <w:rPr>
              <w:noProof/>
            </w:rPr>
            <w:instrText>CSS</w:instrText>
          </w:r>
          <w:r w:rsidR="00982EEA">
            <w:rPr>
              <w:noProof/>
            </w:rPr>
            <w:fldChar w:fldCharType="end"/>
          </w:r>
          <w:r>
            <w:instrText>&lt;&gt; “Error*” “</w:instrText>
          </w:r>
          <w:r w:rsidR="00982EEA">
            <w:rPr>
              <w:noProof/>
            </w:rPr>
            <w:fldChar w:fldCharType="begin"/>
          </w:r>
          <w:r w:rsidR="00982EEA">
            <w:rPr>
              <w:noProof/>
            </w:rPr>
            <w:instrText xml:space="preserve"> STYLEREF “Heading 1” </w:instrText>
          </w:r>
          <w:r w:rsidR="00982EEA">
            <w:rPr>
              <w:noProof/>
            </w:rPr>
            <w:fldChar w:fldCharType="separate"/>
          </w:r>
          <w:r w:rsidR="006D3653">
            <w:rPr>
              <w:noProof/>
            </w:rPr>
            <w:instrText>CSS</w:instrText>
          </w:r>
          <w:r w:rsidR="00982EEA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6D3653">
            <w:rPr>
              <w:noProof/>
            </w:rPr>
            <w:t xml:space="preserve">CSS </w:t>
          </w:r>
          <w:r>
            <w:fldChar w:fldCharType="end"/>
          </w:r>
        </w:p>
      </w:tc>
    </w:tr>
    <w:tr w:rsidR="00496101" w14:paraId="79ED1672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7BEE9A46" w14:textId="77777777" w:rsidR="00496101" w:rsidRDefault="00496101">
          <w:pPr>
            <w:rPr>
              <w:sz w:val="10"/>
            </w:rPr>
          </w:pPr>
        </w:p>
      </w:tc>
      <w:tc>
        <w:tcPr>
          <w:tcW w:w="288" w:type="dxa"/>
        </w:tcPr>
        <w:p w14:paraId="0BA15A22" w14:textId="77777777" w:rsidR="00496101" w:rsidRDefault="00496101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480B70A4" w14:textId="77777777" w:rsidR="00496101" w:rsidRDefault="00496101">
          <w:pPr>
            <w:rPr>
              <w:sz w:val="10"/>
            </w:rPr>
          </w:pPr>
        </w:p>
      </w:tc>
    </w:tr>
  </w:tbl>
  <w:p w14:paraId="17830F93" w14:textId="77777777" w:rsidR="00496101" w:rsidRDefault="004961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4585B14"/>
    <w:multiLevelType w:val="hybridMultilevel"/>
    <w:tmpl w:val="CD10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FD9"/>
    <w:multiLevelType w:val="hybridMultilevel"/>
    <w:tmpl w:val="FD6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B57E8"/>
    <w:multiLevelType w:val="hybridMultilevel"/>
    <w:tmpl w:val="45A4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EE13B5"/>
    <w:multiLevelType w:val="hybridMultilevel"/>
    <w:tmpl w:val="2AE033A4"/>
    <w:lvl w:ilvl="0" w:tplc="6A54B5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Masood Ur Rehman">
    <w15:presenceInfo w15:providerId="Windows Live" w15:userId="9c8107bd2e5bf2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2MTMzNjcxsjQxMTNU0lEKTi0uzszPAykwqQUAq6bcVywAAAA="/>
  </w:docVars>
  <w:rsids>
    <w:rsidRoot w:val="00DE230E"/>
    <w:rsid w:val="000035E8"/>
    <w:rsid w:val="00014E5E"/>
    <w:rsid w:val="00021E60"/>
    <w:rsid w:val="00025D9B"/>
    <w:rsid w:val="00034555"/>
    <w:rsid w:val="000530C6"/>
    <w:rsid w:val="00062252"/>
    <w:rsid w:val="00063E7E"/>
    <w:rsid w:val="000D22A0"/>
    <w:rsid w:val="000D4C6B"/>
    <w:rsid w:val="000E16AE"/>
    <w:rsid w:val="000E3EF6"/>
    <w:rsid w:val="000F1E1C"/>
    <w:rsid w:val="00106EF8"/>
    <w:rsid w:val="00147AB5"/>
    <w:rsid w:val="00153B1C"/>
    <w:rsid w:val="001779AF"/>
    <w:rsid w:val="001B1FCA"/>
    <w:rsid w:val="001B698D"/>
    <w:rsid w:val="001C53C3"/>
    <w:rsid w:val="001D1EA6"/>
    <w:rsid w:val="00203E55"/>
    <w:rsid w:val="00206680"/>
    <w:rsid w:val="00207FE2"/>
    <w:rsid w:val="00232448"/>
    <w:rsid w:val="002364C2"/>
    <w:rsid w:val="00251D1B"/>
    <w:rsid w:val="00262FF1"/>
    <w:rsid w:val="002659A3"/>
    <w:rsid w:val="0027269F"/>
    <w:rsid w:val="002B7A24"/>
    <w:rsid w:val="002D44F8"/>
    <w:rsid w:val="002D66A4"/>
    <w:rsid w:val="002E05CD"/>
    <w:rsid w:val="00341071"/>
    <w:rsid w:val="003453DB"/>
    <w:rsid w:val="00353412"/>
    <w:rsid w:val="003562F8"/>
    <w:rsid w:val="00374EA5"/>
    <w:rsid w:val="003A7184"/>
    <w:rsid w:val="003C4083"/>
    <w:rsid w:val="003C4A13"/>
    <w:rsid w:val="00402BFC"/>
    <w:rsid w:val="00441B70"/>
    <w:rsid w:val="00460BCA"/>
    <w:rsid w:val="00462A92"/>
    <w:rsid w:val="00464718"/>
    <w:rsid w:val="004840C2"/>
    <w:rsid w:val="00491C52"/>
    <w:rsid w:val="00496101"/>
    <w:rsid w:val="00497846"/>
    <w:rsid w:val="004B7324"/>
    <w:rsid w:val="004C29B5"/>
    <w:rsid w:val="004C2BA0"/>
    <w:rsid w:val="004C58F7"/>
    <w:rsid w:val="004D04DE"/>
    <w:rsid w:val="004D2E64"/>
    <w:rsid w:val="0051627B"/>
    <w:rsid w:val="00517329"/>
    <w:rsid w:val="005270B2"/>
    <w:rsid w:val="00534DA2"/>
    <w:rsid w:val="00542A84"/>
    <w:rsid w:val="00572FB4"/>
    <w:rsid w:val="0058689F"/>
    <w:rsid w:val="005B301B"/>
    <w:rsid w:val="005B64CD"/>
    <w:rsid w:val="005C3A69"/>
    <w:rsid w:val="00612FDB"/>
    <w:rsid w:val="006301F4"/>
    <w:rsid w:val="00631E38"/>
    <w:rsid w:val="0065477C"/>
    <w:rsid w:val="00675041"/>
    <w:rsid w:val="00675688"/>
    <w:rsid w:val="006843C5"/>
    <w:rsid w:val="006B033E"/>
    <w:rsid w:val="006B390A"/>
    <w:rsid w:val="006D3653"/>
    <w:rsid w:val="006D608E"/>
    <w:rsid w:val="006F036A"/>
    <w:rsid w:val="0070316E"/>
    <w:rsid w:val="00766492"/>
    <w:rsid w:val="0077027A"/>
    <w:rsid w:val="00770D31"/>
    <w:rsid w:val="0079252A"/>
    <w:rsid w:val="007A4565"/>
    <w:rsid w:val="007B0981"/>
    <w:rsid w:val="007E0D01"/>
    <w:rsid w:val="007E2442"/>
    <w:rsid w:val="007E33D4"/>
    <w:rsid w:val="007F7DC6"/>
    <w:rsid w:val="00822BAC"/>
    <w:rsid w:val="00826778"/>
    <w:rsid w:val="00850687"/>
    <w:rsid w:val="00886CC4"/>
    <w:rsid w:val="00892B9A"/>
    <w:rsid w:val="00896993"/>
    <w:rsid w:val="008A4CBD"/>
    <w:rsid w:val="008D6493"/>
    <w:rsid w:val="008F1BD3"/>
    <w:rsid w:val="008F4F46"/>
    <w:rsid w:val="00937F04"/>
    <w:rsid w:val="00956E8C"/>
    <w:rsid w:val="0096646F"/>
    <w:rsid w:val="00966585"/>
    <w:rsid w:val="009737A3"/>
    <w:rsid w:val="00975C59"/>
    <w:rsid w:val="00977287"/>
    <w:rsid w:val="00982EEA"/>
    <w:rsid w:val="00986F59"/>
    <w:rsid w:val="00994970"/>
    <w:rsid w:val="009B0716"/>
    <w:rsid w:val="009D7CF0"/>
    <w:rsid w:val="009F3D1A"/>
    <w:rsid w:val="00A24678"/>
    <w:rsid w:val="00A424A0"/>
    <w:rsid w:val="00A779D4"/>
    <w:rsid w:val="00AA03C6"/>
    <w:rsid w:val="00AB1146"/>
    <w:rsid w:val="00AB18E2"/>
    <w:rsid w:val="00AC4254"/>
    <w:rsid w:val="00AC7946"/>
    <w:rsid w:val="00AF5B15"/>
    <w:rsid w:val="00B01A63"/>
    <w:rsid w:val="00B0260E"/>
    <w:rsid w:val="00B12B68"/>
    <w:rsid w:val="00B20A4A"/>
    <w:rsid w:val="00B4784E"/>
    <w:rsid w:val="00B8077B"/>
    <w:rsid w:val="00B916D5"/>
    <w:rsid w:val="00BA3B38"/>
    <w:rsid w:val="00BB724D"/>
    <w:rsid w:val="00BD02A2"/>
    <w:rsid w:val="00BE498F"/>
    <w:rsid w:val="00BF6FDE"/>
    <w:rsid w:val="00C00EF6"/>
    <w:rsid w:val="00C21DA5"/>
    <w:rsid w:val="00C27B90"/>
    <w:rsid w:val="00C37875"/>
    <w:rsid w:val="00C54290"/>
    <w:rsid w:val="00C574A4"/>
    <w:rsid w:val="00C715E6"/>
    <w:rsid w:val="00C7761A"/>
    <w:rsid w:val="00CA49A2"/>
    <w:rsid w:val="00CC449F"/>
    <w:rsid w:val="00CD4929"/>
    <w:rsid w:val="00D21851"/>
    <w:rsid w:val="00D2650D"/>
    <w:rsid w:val="00D27897"/>
    <w:rsid w:val="00D30639"/>
    <w:rsid w:val="00D568E3"/>
    <w:rsid w:val="00D669FD"/>
    <w:rsid w:val="00D707B8"/>
    <w:rsid w:val="00D93FD0"/>
    <w:rsid w:val="00D945CE"/>
    <w:rsid w:val="00DE230E"/>
    <w:rsid w:val="00E0235E"/>
    <w:rsid w:val="00E15976"/>
    <w:rsid w:val="00E44357"/>
    <w:rsid w:val="00E51CCE"/>
    <w:rsid w:val="00E56E61"/>
    <w:rsid w:val="00E8497B"/>
    <w:rsid w:val="00EF3C6D"/>
    <w:rsid w:val="00EF6CD2"/>
    <w:rsid w:val="00F05724"/>
    <w:rsid w:val="00F12AC6"/>
    <w:rsid w:val="00F63908"/>
    <w:rsid w:val="00F67200"/>
    <w:rsid w:val="00FB3FB6"/>
    <w:rsid w:val="00FC41D8"/>
    <w:rsid w:val="00FD59BF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5CC42C"/>
  <w15:docId w15:val="{4CBA3276-0916-40A3-8C5F-D6CB88F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1D1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qFormat/>
    <w:rsid w:val="001B69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1D1EA6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B12B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www.seu.edu.sa/sites/ar/Pages/main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e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91ECBAB2F14EFFBE49B74776B76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34748-4660-450D-9022-55174C23A896}"/>
      </w:docPartPr>
      <w:docPartBody>
        <w:p w:rsidR="008A4AE7" w:rsidRDefault="00695677">
          <w:pPr>
            <w:pStyle w:val="B491ECBAB2F14EFFBE49B74776B760F8"/>
          </w:pPr>
          <w:r>
            <w:t>Annual Report</w:t>
          </w:r>
        </w:p>
      </w:docPartBody>
    </w:docPart>
    <w:docPart>
      <w:docPartPr>
        <w:name w:val="ABA4E856757C43F09EB4041128DDA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D30B-BA94-480A-B081-9D1EECDE1D7A}"/>
      </w:docPartPr>
      <w:docPartBody>
        <w:p w:rsidR="008A4AE7" w:rsidRDefault="00695677">
          <w:pPr>
            <w:pStyle w:val="ABA4E856757C43F09EB4041128DDA0A9"/>
          </w:pPr>
          <w:r>
            <w:t>FY [Year]</w:t>
          </w:r>
        </w:p>
      </w:docPartBody>
    </w:docPart>
    <w:docPart>
      <w:docPartPr>
        <w:name w:val="BF71855941A1427E8373CCD94C73E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75E6-8A30-4EDD-82D6-DCAD6F7905D2}"/>
      </w:docPartPr>
      <w:docPartBody>
        <w:p w:rsidR="008A4AE7" w:rsidRDefault="00695677">
          <w:pPr>
            <w:pStyle w:val="BF71855941A1427E8373CCD94C73EBF2"/>
          </w:pPr>
          <w:r>
            <w:t>[Add a quote here from one of your company executives or use this space for a brief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CF"/>
    <w:rsid w:val="00051231"/>
    <w:rsid w:val="001A632E"/>
    <w:rsid w:val="001F71B0"/>
    <w:rsid w:val="002601ED"/>
    <w:rsid w:val="00324ACF"/>
    <w:rsid w:val="004A7EE6"/>
    <w:rsid w:val="005C7F27"/>
    <w:rsid w:val="005E024E"/>
    <w:rsid w:val="00620C13"/>
    <w:rsid w:val="00660EF5"/>
    <w:rsid w:val="00695677"/>
    <w:rsid w:val="007574A5"/>
    <w:rsid w:val="008A4AE7"/>
    <w:rsid w:val="008A6E06"/>
    <w:rsid w:val="00902777"/>
    <w:rsid w:val="00977680"/>
    <w:rsid w:val="00A53609"/>
    <w:rsid w:val="00B4602D"/>
    <w:rsid w:val="00B50EF1"/>
    <w:rsid w:val="00C35F4D"/>
    <w:rsid w:val="00C40158"/>
    <w:rsid w:val="00C77297"/>
    <w:rsid w:val="00CC6F9F"/>
    <w:rsid w:val="00D248BA"/>
    <w:rsid w:val="00D56FB7"/>
    <w:rsid w:val="00D65260"/>
    <w:rsid w:val="00DE0793"/>
    <w:rsid w:val="00E02D5B"/>
    <w:rsid w:val="00E552F8"/>
    <w:rsid w:val="00EE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B491ECBAB2F14EFFBE49B74776B760F8">
    <w:name w:val="B491ECBAB2F14EFFBE49B74776B760F8"/>
  </w:style>
  <w:style w:type="paragraph" w:customStyle="1" w:styleId="ABA4E856757C43F09EB4041128DDA0A9">
    <w:name w:val="ABA4E856757C43F09EB4041128DDA0A9"/>
  </w:style>
  <w:style w:type="paragraph" w:customStyle="1" w:styleId="BF71855941A1427E8373CCD94C73EBF2">
    <w:name w:val="BF71855941A1427E8373CCD94C73E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[Total Mark for this Assignment is 10]</Abstract>
  <CompanyAddress/>
  <CompanyPhone>***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FC635-539B-47E8-AB5A-900F91B685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C:\Users\alime\AppData\Roaming\Microsoft\Templates\Annual report (Red and Black design).dotx</Template>
  <TotalTime>0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</vt:lpstr>
      <vt:lpstr>Project</vt:lpstr>
    </vt:vector>
  </TitlesOfParts>
  <Company>Students Details:                                         CRN: ###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Deadline: Wednesday 15/12/2021 @ 23:59</dc:subject>
  <dc:creator>Ali Mehdi</dc:creator>
  <cp:keywords/>
  <cp:lastModifiedBy>أحمد العنزي Ahmad Alanazi</cp:lastModifiedBy>
  <cp:revision>2</cp:revision>
  <dcterms:created xsi:type="dcterms:W3CDTF">2021-11-29T00:47:00Z</dcterms:created>
  <dcterms:modified xsi:type="dcterms:W3CDTF">2021-11-29T00:47:00Z</dcterms:modified>
  <cp:contentStatus>ID: ###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